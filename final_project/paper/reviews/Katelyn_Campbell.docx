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57E62" w14:textId="77777777" w:rsidR="00F50913" w:rsidRPr="00F05EC7" w:rsidRDefault="00F853BF" w:rsidP="00114AB8">
      <w:pPr>
        <w:spacing w:before="58"/>
        <w:ind w:left="100" w:right="2880"/>
        <w:jc w:val="both"/>
        <w:rPr>
          <w:sz w:val="24"/>
          <w:szCs w:val="29"/>
        </w:rPr>
      </w:pPr>
      <w:r w:rsidRPr="00F05EC7">
        <w:rPr>
          <w:w w:val="102"/>
          <w:sz w:val="24"/>
          <w:szCs w:val="29"/>
        </w:rPr>
        <w:t>Genome</w:t>
      </w:r>
      <w:r w:rsidR="00F05EC7" w:rsidRPr="00F05EC7">
        <w:rPr>
          <w:sz w:val="24"/>
          <w:szCs w:val="29"/>
        </w:rPr>
        <w:t xml:space="preserve"> </w:t>
      </w:r>
      <w:r w:rsidRPr="00F05EC7">
        <w:rPr>
          <w:w w:val="102"/>
          <w:sz w:val="24"/>
          <w:szCs w:val="29"/>
        </w:rPr>
        <w:t>Function</w:t>
      </w:r>
      <w:r w:rsidRPr="00F05EC7">
        <w:rPr>
          <w:sz w:val="24"/>
          <w:szCs w:val="29"/>
        </w:rPr>
        <w:t xml:space="preserve"> </w:t>
      </w:r>
      <w:r w:rsidRPr="00F05EC7">
        <w:rPr>
          <w:w w:val="102"/>
          <w:sz w:val="24"/>
          <w:szCs w:val="29"/>
        </w:rPr>
        <w:t>Phylogenetics</w:t>
      </w:r>
    </w:p>
    <w:p w14:paraId="1B3E4FF8" w14:textId="77777777" w:rsidR="00F50913" w:rsidRDefault="00F50913" w:rsidP="00114AB8">
      <w:pPr>
        <w:spacing w:before="4" w:line="100" w:lineRule="exact"/>
        <w:ind w:right="2880"/>
        <w:rPr>
          <w:sz w:val="11"/>
          <w:szCs w:val="11"/>
        </w:rPr>
      </w:pPr>
    </w:p>
    <w:p w14:paraId="408E92D1" w14:textId="77777777" w:rsidR="00F50913" w:rsidRDefault="00F853BF" w:rsidP="00114AB8">
      <w:pPr>
        <w:ind w:left="100" w:right="2880"/>
        <w:jc w:val="both"/>
        <w:rPr>
          <w:sz w:val="24"/>
          <w:szCs w:val="24"/>
        </w:rPr>
      </w:pPr>
      <w:r>
        <w:rPr>
          <w:w w:val="99"/>
          <w:sz w:val="24"/>
          <w:szCs w:val="24"/>
        </w:rPr>
        <w:t>Dennis</w:t>
      </w:r>
      <w:r>
        <w:rPr>
          <w:sz w:val="24"/>
          <w:szCs w:val="24"/>
        </w:rPr>
        <w:t xml:space="preserve"> </w:t>
      </w:r>
      <w:proofErr w:type="spellStart"/>
      <w:r>
        <w:rPr>
          <w:w w:val="99"/>
          <w:sz w:val="24"/>
          <w:szCs w:val="24"/>
        </w:rPr>
        <w:t>Psaroudakis</w:t>
      </w:r>
      <w:proofErr w:type="spellEnd"/>
    </w:p>
    <w:p w14:paraId="38A33ED5" w14:textId="77777777" w:rsidR="00F50913" w:rsidRDefault="00F50913" w:rsidP="00114AB8">
      <w:pPr>
        <w:spacing w:before="2" w:line="120" w:lineRule="exact"/>
        <w:ind w:right="2880"/>
        <w:rPr>
          <w:sz w:val="12"/>
          <w:szCs w:val="12"/>
        </w:rPr>
      </w:pPr>
    </w:p>
    <w:p w14:paraId="69AE4239" w14:textId="77777777" w:rsidR="00F50913" w:rsidRPr="00F05EC7" w:rsidRDefault="00F853BF" w:rsidP="00114AB8">
      <w:pPr>
        <w:ind w:left="100" w:right="2880"/>
        <w:jc w:val="both"/>
        <w:rPr>
          <w:sz w:val="22"/>
          <w:szCs w:val="24"/>
        </w:rPr>
      </w:pPr>
      <w:r w:rsidRPr="00F05EC7">
        <w:rPr>
          <w:w w:val="99"/>
          <w:sz w:val="22"/>
          <w:szCs w:val="24"/>
        </w:rPr>
        <w:t>April</w:t>
      </w:r>
      <w:r w:rsidR="00F05EC7" w:rsidRPr="00F05EC7">
        <w:rPr>
          <w:w w:val="99"/>
          <w:sz w:val="22"/>
          <w:szCs w:val="24"/>
        </w:rPr>
        <w:t xml:space="preserve"> </w:t>
      </w:r>
      <w:r w:rsidRPr="00F05EC7">
        <w:rPr>
          <w:w w:val="99"/>
          <w:sz w:val="22"/>
          <w:szCs w:val="24"/>
        </w:rPr>
        <w:t>18</w:t>
      </w:r>
      <w:r w:rsidRPr="00F05EC7">
        <w:rPr>
          <w:w w:val="99"/>
          <w:sz w:val="22"/>
          <w:szCs w:val="24"/>
          <w:vertAlign w:val="superscript"/>
        </w:rPr>
        <w:t>th</w:t>
      </w:r>
      <w:r w:rsidR="00F05EC7">
        <w:rPr>
          <w:sz w:val="22"/>
          <w:szCs w:val="24"/>
        </w:rPr>
        <w:t xml:space="preserve">, </w:t>
      </w:r>
      <w:r w:rsidRPr="00F05EC7">
        <w:rPr>
          <w:w w:val="99"/>
          <w:sz w:val="22"/>
          <w:szCs w:val="24"/>
        </w:rPr>
        <w:t>2019</w:t>
      </w:r>
    </w:p>
    <w:p w14:paraId="5D2F8489" w14:textId="77777777" w:rsidR="00F50913" w:rsidRDefault="00F50913" w:rsidP="00114AB8">
      <w:pPr>
        <w:spacing w:before="8" w:line="180" w:lineRule="exact"/>
        <w:ind w:right="2880"/>
        <w:rPr>
          <w:sz w:val="19"/>
          <w:szCs w:val="19"/>
        </w:rPr>
      </w:pPr>
    </w:p>
    <w:p w14:paraId="02FC50F8" w14:textId="77777777" w:rsidR="00F50913" w:rsidRDefault="00F50913" w:rsidP="00114AB8">
      <w:pPr>
        <w:spacing w:line="200" w:lineRule="exact"/>
        <w:ind w:right="2880"/>
      </w:pPr>
    </w:p>
    <w:p w14:paraId="24BADB5D" w14:textId="77777777" w:rsidR="00F50913" w:rsidRDefault="00F50913" w:rsidP="00114AB8">
      <w:pPr>
        <w:spacing w:line="200" w:lineRule="exact"/>
        <w:ind w:right="2880"/>
      </w:pPr>
    </w:p>
    <w:p w14:paraId="2F7E4B24" w14:textId="77777777" w:rsidR="00414750" w:rsidRDefault="00F853BF" w:rsidP="00114AB8">
      <w:pPr>
        <w:spacing w:line="291" w:lineRule="auto"/>
        <w:ind w:left="100" w:right="2880"/>
        <w:jc w:val="both"/>
        <w:rPr>
          <w:ins w:id="0" w:author="Katelyn Campbell" w:date="2019-04-22T19:18:00Z"/>
        </w:rPr>
      </w:pPr>
      <w:r>
        <w:rPr>
          <w:w w:val="99"/>
        </w:rPr>
        <w:t>When</w:t>
      </w:r>
      <w:r>
        <w:t xml:space="preserve">  </w:t>
      </w:r>
      <w:del w:id="1" w:author="Katelyn Campbell" w:date="2019-04-22T19:16:00Z">
        <w:r w:rsidDel="00414750">
          <w:rPr>
            <w:w w:val="99"/>
          </w:rPr>
          <w:delText>we</w:delText>
        </w:r>
        <w:r w:rsidDel="00414750">
          <w:delText xml:space="preserve">  </w:delText>
        </w:r>
      </w:del>
      <w:r>
        <w:rPr>
          <w:w w:val="99"/>
        </w:rPr>
        <w:t>build</w:t>
      </w:r>
      <w:ins w:id="2" w:author="Katelyn Campbell" w:date="2019-04-22T19:16:00Z">
        <w:r w:rsidR="00414750">
          <w:t>ing</w:t>
        </w:r>
      </w:ins>
      <w:r>
        <w:t xml:space="preserve">  </w:t>
      </w:r>
      <w:r>
        <w:rPr>
          <w:w w:val="99"/>
        </w:rPr>
        <w:t>phylogenetic</w:t>
      </w:r>
      <w:r>
        <w:t xml:space="preserve">  </w:t>
      </w:r>
      <w:r>
        <w:rPr>
          <w:w w:val="99"/>
        </w:rPr>
        <w:t>trees,</w:t>
      </w:r>
      <w:r>
        <w:t xml:space="preserve">  </w:t>
      </w:r>
      <w:del w:id="3" w:author="Katelyn Campbell" w:date="2019-04-22T19:16:00Z">
        <w:r w:rsidDel="00414750">
          <w:rPr>
            <w:w w:val="99"/>
          </w:rPr>
          <w:delText>we</w:delText>
        </w:r>
        <w:r w:rsidDel="00414750">
          <w:delText xml:space="preserve"> </w:delText>
        </w:r>
      </w:del>
      <w:r>
        <w:rPr>
          <w:w w:val="99"/>
        </w:rPr>
        <w:t>often</w:t>
      </w:r>
      <w:ins w:id="4" w:author="Katelyn Campbell" w:date="2019-04-22T19:16:00Z">
        <w:r w:rsidR="00414750">
          <w:t xml:space="preserve"> </w:t>
        </w:r>
      </w:ins>
      <w:del w:id="5" w:author="Katelyn Campbell" w:date="2019-04-22T19:16:00Z">
        <w:r w:rsidDel="00414750">
          <w:delText xml:space="preserve"> </w:delText>
        </w:r>
        <w:r w:rsidDel="00414750">
          <w:rPr>
            <w:w w:val="99"/>
          </w:rPr>
          <w:delText>use</w:delText>
        </w:r>
        <w:r w:rsidDel="00414750">
          <w:delText xml:space="preserve"> </w:delText>
        </w:r>
      </w:del>
      <w:r>
        <w:rPr>
          <w:w w:val="99"/>
        </w:rPr>
        <w:t>the</w:t>
      </w:r>
      <w:r>
        <w:t xml:space="preserve"> </w:t>
      </w:r>
      <w:r>
        <w:rPr>
          <w:w w:val="99"/>
        </w:rPr>
        <w:t>sequences</w:t>
      </w:r>
      <w:r>
        <w:t xml:space="preserve"> </w:t>
      </w:r>
      <w:r>
        <w:rPr>
          <w:w w:val="99"/>
        </w:rPr>
        <w:t>of certain</w:t>
      </w:r>
      <w:r>
        <w:t xml:space="preserve"> </w:t>
      </w:r>
      <w:r>
        <w:rPr>
          <w:w w:val="99"/>
        </w:rPr>
        <w:t>genes</w:t>
      </w:r>
      <w:r>
        <w:t xml:space="preserve"> </w:t>
      </w:r>
      <w:ins w:id="6" w:author="Katelyn Campbell" w:date="2019-04-22T19:17:00Z">
        <w:r w:rsidR="00414750">
          <w:t xml:space="preserve">serve </w:t>
        </w:r>
      </w:ins>
      <w:r>
        <w:rPr>
          <w:w w:val="99"/>
        </w:rPr>
        <w:t>as</w:t>
      </w:r>
      <w:r>
        <w:t xml:space="preserve"> </w:t>
      </w:r>
      <w:r>
        <w:rPr>
          <w:w w:val="99"/>
        </w:rPr>
        <w:t>the</w:t>
      </w:r>
      <w:r>
        <w:t xml:space="preserve"> </w:t>
      </w:r>
      <w:r>
        <w:rPr>
          <w:w w:val="99"/>
        </w:rPr>
        <w:t>basis</w:t>
      </w:r>
      <w:r>
        <w:t xml:space="preserve"> </w:t>
      </w:r>
      <w:r>
        <w:rPr>
          <w:w w:val="99"/>
        </w:rPr>
        <w:t>for</w:t>
      </w:r>
      <w:r>
        <w:t xml:space="preserve"> </w:t>
      </w:r>
      <w:del w:id="7" w:author="Katelyn Campbell" w:date="2019-04-22T19:17:00Z">
        <w:r w:rsidDel="00414750">
          <w:rPr>
            <w:w w:val="99"/>
          </w:rPr>
          <w:delText>our</w:delText>
        </w:r>
        <w:r w:rsidDel="00414750">
          <w:delText xml:space="preserve"> </w:delText>
        </w:r>
      </w:del>
      <w:ins w:id="8" w:author="Katelyn Campbell" w:date="2019-04-22T19:17:00Z">
        <w:r w:rsidR="00414750">
          <w:rPr>
            <w:w w:val="99"/>
          </w:rPr>
          <w:t>the</w:t>
        </w:r>
        <w:r w:rsidR="00414750">
          <w:t xml:space="preserve"> </w:t>
        </w:r>
      </w:ins>
      <w:r>
        <w:rPr>
          <w:w w:val="99"/>
        </w:rPr>
        <w:t>tree.</w:t>
      </w:r>
      <w:r>
        <w:t xml:space="preserve"> </w:t>
      </w:r>
      <w:r>
        <w:rPr>
          <w:w w:val="99"/>
        </w:rPr>
        <w:t>They</w:t>
      </w:r>
      <w:r>
        <w:t xml:space="preserve"> </w:t>
      </w:r>
      <w:r>
        <w:rPr>
          <w:w w:val="99"/>
        </w:rPr>
        <w:t>are</w:t>
      </w:r>
      <w:r>
        <w:t xml:space="preserve"> </w:t>
      </w:r>
      <w:r>
        <w:rPr>
          <w:w w:val="99"/>
        </w:rPr>
        <w:t>the</w:t>
      </w:r>
      <w:r>
        <w:t xml:space="preserve"> </w:t>
      </w:r>
      <w:r>
        <w:rPr>
          <w:w w:val="99"/>
        </w:rPr>
        <w:t>direct</w:t>
      </w:r>
      <w:r>
        <w:t xml:space="preserve"> </w:t>
      </w:r>
      <w:r>
        <w:rPr>
          <w:w w:val="99"/>
        </w:rPr>
        <w:t>substrate</w:t>
      </w:r>
      <w:r>
        <w:t xml:space="preserve"> </w:t>
      </w:r>
      <w:r>
        <w:rPr>
          <w:w w:val="99"/>
        </w:rPr>
        <w:t>of</w:t>
      </w:r>
      <w:r>
        <w:t xml:space="preserve"> </w:t>
      </w:r>
      <w:r>
        <w:rPr>
          <w:w w:val="99"/>
        </w:rPr>
        <w:t>evolution</w:t>
      </w:r>
      <w:ins w:id="9" w:author="Katelyn Campbell" w:date="2019-04-22T19:17:00Z">
        <w:r w:rsidR="00414750">
          <w:rPr>
            <w:w w:val="99"/>
          </w:rPr>
          <w:t>,</w:t>
        </w:r>
      </w:ins>
      <w:r>
        <w:t xml:space="preserve"> </w:t>
      </w:r>
      <w:del w:id="10" w:author="Katelyn Campbell" w:date="2019-04-22T18:27:00Z">
        <w:r w:rsidDel="00F05EC7">
          <w:rPr>
            <w:w w:val="99"/>
          </w:rPr>
          <w:delText>so</w:delText>
        </w:r>
        <w:r w:rsidDel="00F05EC7">
          <w:delText xml:space="preserve"> </w:delText>
        </w:r>
        <w:r w:rsidDel="00F05EC7">
          <w:rPr>
            <w:w w:val="99"/>
          </w:rPr>
          <w:delText>that</w:delText>
        </w:r>
      </w:del>
      <w:ins w:id="11" w:author="Katelyn Campbell" w:date="2019-04-22T18:27:00Z">
        <w:r w:rsidR="00F05EC7">
          <w:rPr>
            <w:w w:val="99"/>
          </w:rPr>
          <w:t>which</w:t>
        </w:r>
      </w:ins>
      <w:r>
        <w:t xml:space="preserve"> </w:t>
      </w:r>
      <w:r>
        <w:rPr>
          <w:w w:val="99"/>
        </w:rPr>
        <w:t>makes</w:t>
      </w:r>
      <w:r>
        <w:t xml:space="preserve"> </w:t>
      </w:r>
      <w:r>
        <w:rPr>
          <w:w w:val="99"/>
        </w:rPr>
        <w:t>sense,</w:t>
      </w:r>
      <w:r>
        <w:t xml:space="preserve"> </w:t>
      </w:r>
      <w:r>
        <w:rPr>
          <w:w w:val="99"/>
        </w:rPr>
        <w:t>but</w:t>
      </w:r>
      <w:ins w:id="12" w:author="Katelyn Campbell" w:date="2019-04-22T18:27:00Z">
        <w:r w:rsidR="00F05EC7">
          <w:rPr>
            <w:w w:val="99"/>
          </w:rPr>
          <w:t xml:space="preserve"> </w:t>
        </w:r>
      </w:ins>
      <w:del w:id="13" w:author="Katelyn Campbell" w:date="2019-04-22T18:27:00Z">
        <w:r w:rsidDel="00F05EC7">
          <w:delText xml:space="preserve"> </w:delText>
        </w:r>
        <w:r w:rsidDel="00F05EC7">
          <w:rPr>
            <w:w w:val="99"/>
          </w:rPr>
          <w:delText>practically</w:delText>
        </w:r>
      </w:del>
      <w:r>
        <w:t xml:space="preserve"> </w:t>
      </w:r>
      <w:r>
        <w:rPr>
          <w:w w:val="99"/>
        </w:rPr>
        <w:t>often</w:t>
      </w:r>
      <w:r>
        <w:t xml:space="preserve"> </w:t>
      </w:r>
      <w:ins w:id="14" w:author="Katelyn Campbell" w:date="2019-04-22T18:27:00Z">
        <w:r w:rsidR="00F05EC7">
          <w:rPr>
            <w:w w:val="99"/>
          </w:rPr>
          <w:t xml:space="preserve">are </w:t>
        </w:r>
      </w:ins>
      <w:r>
        <w:rPr>
          <w:w w:val="99"/>
        </w:rPr>
        <w:t>too</w:t>
      </w:r>
      <w:r>
        <w:t xml:space="preserve"> </w:t>
      </w:r>
      <w:r>
        <w:rPr>
          <w:w w:val="99"/>
        </w:rPr>
        <w:t>abstract</w:t>
      </w:r>
      <w:r>
        <w:t xml:space="preserve"> </w:t>
      </w:r>
      <w:r>
        <w:rPr>
          <w:w w:val="99"/>
        </w:rPr>
        <w:t>to</w:t>
      </w:r>
      <w:r>
        <w:t xml:space="preserve"> </w:t>
      </w:r>
      <w:r>
        <w:rPr>
          <w:w w:val="99"/>
        </w:rPr>
        <w:t>be</w:t>
      </w:r>
      <w:r>
        <w:t xml:space="preserve"> </w:t>
      </w:r>
      <w:r>
        <w:rPr>
          <w:w w:val="99"/>
        </w:rPr>
        <w:t>helpful.</w:t>
      </w:r>
      <w:r>
        <w:t xml:space="preserve"> </w:t>
      </w:r>
    </w:p>
    <w:p w14:paraId="1B157215" w14:textId="77777777" w:rsidR="00414750" w:rsidRDefault="00414750" w:rsidP="00114AB8">
      <w:pPr>
        <w:spacing w:line="291" w:lineRule="auto"/>
        <w:ind w:left="100" w:right="2880"/>
        <w:jc w:val="both"/>
        <w:rPr>
          <w:ins w:id="15" w:author="Katelyn Campbell" w:date="2019-04-22T19:18:00Z"/>
          <w:w w:val="99"/>
        </w:rPr>
      </w:pPr>
    </w:p>
    <w:p w14:paraId="20C6467B" w14:textId="77777777" w:rsidR="00F50913" w:rsidRDefault="000E5E32" w:rsidP="00D73BD0">
      <w:pPr>
        <w:spacing w:line="291" w:lineRule="auto"/>
        <w:ind w:left="100" w:right="2880"/>
        <w:jc w:val="both"/>
        <w:pPrChange w:id="16" w:author="Katelyn Campbell" w:date="2019-04-23T08:21:00Z">
          <w:pPr>
            <w:spacing w:line="291" w:lineRule="auto"/>
            <w:ind w:left="100" w:right="2880" w:firstLine="620"/>
            <w:jc w:val="both"/>
          </w:pPr>
        </w:pPrChange>
      </w:pPr>
      <w:ins w:id="17" w:author="Katelyn Campbell" w:date="2019-04-22T18:37:00Z">
        <w:r>
          <w:rPr>
            <w:noProof/>
          </w:rPr>
          <mc:AlternateContent>
            <mc:Choice Requires="wps">
              <w:drawing>
                <wp:anchor distT="45720" distB="45720" distL="114300" distR="114300" simplePos="0" relativeHeight="251661312" behindDoc="0" locked="0" layoutInCell="1" allowOverlap="1" wp14:anchorId="24E70274" wp14:editId="47B16954">
                  <wp:simplePos x="0" y="0"/>
                  <wp:positionH relativeFrom="page">
                    <wp:align>right</wp:align>
                  </wp:positionH>
                  <wp:positionV relativeFrom="paragraph">
                    <wp:posOffset>425796</wp:posOffset>
                  </wp:positionV>
                  <wp:extent cx="2360930" cy="1518285"/>
                  <wp:effectExtent l="0" t="0" r="2286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18407"/>
                          </a:xfrm>
                          <a:prstGeom prst="rect">
                            <a:avLst/>
                          </a:prstGeom>
                          <a:solidFill>
                            <a:srgbClr val="FFFFFF"/>
                          </a:solidFill>
                          <a:ln w="9525">
                            <a:solidFill>
                              <a:srgbClr val="000000"/>
                            </a:solidFill>
                            <a:miter lim="800000"/>
                            <a:headEnd/>
                            <a:tailEnd/>
                          </a:ln>
                        </wps:spPr>
                        <wps:txbx>
                          <w:txbxContent>
                            <w:p w14:paraId="2D26CE6E" w14:textId="7C229FD7" w:rsidR="00AD0AE5" w:rsidDel="00684BCD" w:rsidRDefault="00AD0AE5" w:rsidP="00684BCD">
                              <w:pPr>
                                <w:ind w:right="92"/>
                                <w:jc w:val="both"/>
                                <w:rPr>
                                  <w:del w:id="18" w:author="Katelyn Campbell" w:date="2019-04-22T18:39:00Z"/>
                                  <w:sz w:val="16"/>
                                  <w:szCs w:val="16"/>
                                </w:rPr>
                              </w:pPr>
                              <w:r>
                                <w:rPr>
                                  <w:w w:val="99"/>
                                  <w:position w:val="5"/>
                                  <w:sz w:val="10"/>
                                  <w:szCs w:val="10"/>
                                </w:rPr>
                                <w:t>1</w:t>
                              </w:r>
                              <w:r>
                                <w:rPr>
                                  <w:position w:val="5"/>
                                  <w:sz w:val="10"/>
                                  <w:szCs w:val="10"/>
                                </w:rPr>
                                <w:t xml:space="preserve"> </w:t>
                              </w:r>
                              <w:r>
                                <w:rPr>
                                  <w:w w:val="99"/>
                                  <w:position w:val="-1"/>
                                  <w:sz w:val="16"/>
                                  <w:szCs w:val="16"/>
                                </w:rPr>
                                <w:t>Look</w:t>
                              </w:r>
                              <w:r>
                                <w:rPr>
                                  <w:position w:val="-1"/>
                                  <w:sz w:val="16"/>
                                  <w:szCs w:val="16"/>
                                </w:rPr>
                                <w:t xml:space="preserve"> </w:t>
                              </w:r>
                              <w:r>
                                <w:rPr>
                                  <w:w w:val="99"/>
                                  <w:position w:val="-1"/>
                                  <w:sz w:val="16"/>
                                  <w:szCs w:val="16"/>
                                </w:rPr>
                                <w:t>at</w:t>
                              </w:r>
                              <w:r>
                                <w:rPr>
                                  <w:position w:val="-1"/>
                                  <w:sz w:val="16"/>
                                  <w:szCs w:val="16"/>
                                </w:rPr>
                                <w:t xml:space="preserve"> </w:t>
                              </w:r>
                              <w:r>
                                <w:rPr>
                                  <w:w w:val="99"/>
                                  <w:position w:val="-1"/>
                                  <w:sz w:val="16"/>
                                  <w:szCs w:val="16"/>
                                </w:rPr>
                                <w:t>this</w:t>
                              </w:r>
                              <w:r>
                                <w:rPr>
                                  <w:position w:val="-1"/>
                                  <w:sz w:val="16"/>
                                  <w:szCs w:val="16"/>
                                </w:rPr>
                                <w:t xml:space="preserve"> </w:t>
                              </w:r>
                              <w:r>
                                <w:rPr>
                                  <w:w w:val="99"/>
                                  <w:position w:val="-1"/>
                                  <w:sz w:val="16"/>
                                  <w:szCs w:val="16"/>
                                </w:rPr>
                                <w:t>(parodic)</w:t>
                              </w:r>
                              <w:r>
                                <w:rPr>
                                  <w:position w:val="-1"/>
                                  <w:sz w:val="16"/>
                                  <w:szCs w:val="16"/>
                                </w:rPr>
                                <w:t xml:space="preserve"> </w:t>
                              </w:r>
                              <w:r>
                                <w:rPr>
                                  <w:w w:val="99"/>
                                  <w:position w:val="-1"/>
                                  <w:sz w:val="16"/>
                                  <w:szCs w:val="16"/>
                                </w:rPr>
                                <w:t>taxonomy</w:t>
                              </w:r>
                              <w:r>
                                <w:rPr>
                                  <w:position w:val="-1"/>
                                  <w:sz w:val="16"/>
                                  <w:szCs w:val="16"/>
                                </w:rPr>
                                <w:t xml:space="preserve"> </w:t>
                              </w:r>
                              <w:r>
                                <w:rPr>
                                  <w:w w:val="99"/>
                                  <w:position w:val="-1"/>
                                  <w:sz w:val="16"/>
                                  <w:szCs w:val="16"/>
                                </w:rPr>
                                <w:t>of</w:t>
                              </w:r>
                              <w:r>
                                <w:rPr>
                                  <w:position w:val="-1"/>
                                  <w:sz w:val="16"/>
                                  <w:szCs w:val="16"/>
                                </w:rPr>
                                <w:t xml:space="preserve"> </w:t>
                              </w:r>
                              <w:r>
                                <w:rPr>
                                  <w:w w:val="99"/>
                                  <w:position w:val="-1"/>
                                  <w:sz w:val="16"/>
                                  <w:szCs w:val="16"/>
                                </w:rPr>
                                <w:t>animals</w:t>
                              </w:r>
                              <w:r>
                                <w:t xml:space="preserve"> </w:t>
                              </w:r>
                              <w:r>
                                <w:br w:type="column"/>
                              </w:r>
                              <w:r>
                                <w:rPr>
                                  <w:w w:val="99"/>
                                  <w:sz w:val="16"/>
                                  <w:szCs w:val="16"/>
                                </w:rPr>
                                <w:t>by</w:t>
                              </w:r>
                              <w:r>
                                <w:rPr>
                                  <w:sz w:val="16"/>
                                  <w:szCs w:val="16"/>
                                </w:rPr>
                                <w:t xml:space="preserve"> </w:t>
                              </w:r>
                              <w:r>
                                <w:rPr>
                                  <w:w w:val="99"/>
                                  <w:sz w:val="16"/>
                                  <w:szCs w:val="16"/>
                                </w:rPr>
                                <w:t>Jorge</w:t>
                              </w:r>
                              <w:r>
                                <w:rPr>
                                  <w:sz w:val="16"/>
                                  <w:szCs w:val="16"/>
                                </w:rPr>
                                <w:t xml:space="preserve"> </w:t>
                              </w:r>
                              <w:r>
                                <w:rPr>
                                  <w:w w:val="99"/>
                                  <w:sz w:val="16"/>
                                  <w:szCs w:val="16"/>
                                </w:rPr>
                                <w:t>Luis</w:t>
                              </w:r>
                              <w:r>
                                <w:rPr>
                                  <w:sz w:val="16"/>
                                  <w:szCs w:val="16"/>
                                </w:rPr>
                                <w:t xml:space="preserve"> </w:t>
                              </w:r>
                              <w:r>
                                <w:rPr>
                                  <w:w w:val="99"/>
                                  <w:sz w:val="16"/>
                                  <w:szCs w:val="16"/>
                                </w:rPr>
                                <w:t>Borges:</w:t>
                              </w:r>
                              <w:r>
                                <w:rPr>
                                  <w:sz w:val="16"/>
                                  <w:szCs w:val="16"/>
                                </w:rPr>
                                <w:t xml:space="preserve">  </w:t>
                              </w:r>
                              <w:r>
                                <w:rPr>
                                  <w:w w:val="99"/>
                                  <w:sz w:val="16"/>
                                  <w:szCs w:val="16"/>
                                </w:rPr>
                                <w:t>1.</w:t>
                              </w:r>
                              <w:r>
                                <w:rPr>
                                  <w:sz w:val="16"/>
                                  <w:szCs w:val="16"/>
                                </w:rPr>
                                <w:t xml:space="preserve">  </w:t>
                              </w:r>
                              <w:r>
                                <w:rPr>
                                  <w:w w:val="99"/>
                                  <w:sz w:val="16"/>
                                  <w:szCs w:val="16"/>
                                </w:rPr>
                                <w:t>those</w:t>
                              </w:r>
                              <w:r>
                                <w:rPr>
                                  <w:sz w:val="16"/>
                                  <w:szCs w:val="16"/>
                                </w:rPr>
                                <w:t xml:space="preserve"> </w:t>
                              </w:r>
                              <w:r>
                                <w:rPr>
                                  <w:w w:val="99"/>
                                  <w:sz w:val="16"/>
                                  <w:szCs w:val="16"/>
                                </w:rPr>
                                <w:t>that</w:t>
                              </w:r>
                              <w:r>
                                <w:rPr>
                                  <w:sz w:val="16"/>
                                  <w:szCs w:val="16"/>
                                </w:rPr>
                                <w:t xml:space="preserve"> </w:t>
                              </w:r>
                              <w:r>
                                <w:rPr>
                                  <w:w w:val="99"/>
                                  <w:sz w:val="16"/>
                                  <w:szCs w:val="16"/>
                                </w:rPr>
                                <w:t>belong to</w:t>
                              </w:r>
                              <w:r>
                                <w:rPr>
                                  <w:sz w:val="16"/>
                                  <w:szCs w:val="16"/>
                                </w:rPr>
                                <w:t xml:space="preserve"> </w:t>
                              </w:r>
                              <w:r>
                                <w:rPr>
                                  <w:w w:val="99"/>
                                  <w:sz w:val="16"/>
                                  <w:szCs w:val="16"/>
                                </w:rPr>
                                <w:t>the</w:t>
                              </w:r>
                              <w:r>
                                <w:rPr>
                                  <w:sz w:val="16"/>
                                  <w:szCs w:val="16"/>
                                </w:rPr>
                                <w:t xml:space="preserve"> </w:t>
                              </w:r>
                              <w:r>
                                <w:rPr>
                                  <w:w w:val="99"/>
                                  <w:sz w:val="16"/>
                                  <w:szCs w:val="16"/>
                                </w:rPr>
                                <w:t>Emperor,</w:t>
                              </w:r>
                              <w:r>
                                <w:rPr>
                                  <w:sz w:val="16"/>
                                  <w:szCs w:val="16"/>
                                </w:rPr>
                                <w:t xml:space="preserve"> </w:t>
                              </w:r>
                              <w:r>
                                <w:rPr>
                                  <w:w w:val="99"/>
                                  <w:sz w:val="16"/>
                                  <w:szCs w:val="16"/>
                                </w:rPr>
                                <w:t>2.</w:t>
                              </w:r>
                              <w:r>
                                <w:rPr>
                                  <w:sz w:val="16"/>
                                  <w:szCs w:val="16"/>
                                </w:rPr>
                                <w:t xml:space="preserve">  </w:t>
                              </w:r>
                              <w:r>
                                <w:rPr>
                                  <w:w w:val="99"/>
                                  <w:sz w:val="16"/>
                                  <w:szCs w:val="16"/>
                                </w:rPr>
                                <w:t>embalmed</w:t>
                              </w:r>
                              <w:r>
                                <w:rPr>
                                  <w:sz w:val="16"/>
                                  <w:szCs w:val="16"/>
                                </w:rPr>
                                <w:t xml:space="preserve"> </w:t>
                              </w:r>
                              <w:r>
                                <w:rPr>
                                  <w:w w:val="99"/>
                                  <w:sz w:val="16"/>
                                  <w:szCs w:val="16"/>
                                </w:rPr>
                                <w:t>ones,</w:t>
                              </w:r>
                              <w:r>
                                <w:rPr>
                                  <w:sz w:val="16"/>
                                  <w:szCs w:val="16"/>
                                </w:rPr>
                                <w:t xml:space="preserve"> </w:t>
                              </w:r>
                              <w:r>
                                <w:rPr>
                                  <w:w w:val="99"/>
                                  <w:sz w:val="16"/>
                                  <w:szCs w:val="16"/>
                                </w:rPr>
                                <w:t>3.</w:t>
                              </w:r>
                              <w:r>
                                <w:rPr>
                                  <w:sz w:val="16"/>
                                  <w:szCs w:val="16"/>
                                </w:rPr>
                                <w:t xml:space="preserve">  </w:t>
                              </w:r>
                              <w:r>
                                <w:rPr>
                                  <w:w w:val="99"/>
                                  <w:sz w:val="16"/>
                                  <w:szCs w:val="16"/>
                                </w:rPr>
                                <w:t>those that</w:t>
                              </w:r>
                              <w:r>
                                <w:rPr>
                                  <w:sz w:val="16"/>
                                  <w:szCs w:val="16"/>
                                </w:rPr>
                                <w:t xml:space="preserve"> </w:t>
                              </w:r>
                              <w:r>
                                <w:rPr>
                                  <w:w w:val="99"/>
                                  <w:sz w:val="16"/>
                                  <w:szCs w:val="16"/>
                                </w:rPr>
                                <w:t>are</w:t>
                              </w:r>
                              <w:r>
                                <w:rPr>
                                  <w:sz w:val="16"/>
                                  <w:szCs w:val="16"/>
                                </w:rPr>
                                <w:t xml:space="preserve"> </w:t>
                              </w:r>
                              <w:r>
                                <w:rPr>
                                  <w:w w:val="99"/>
                                  <w:sz w:val="16"/>
                                  <w:szCs w:val="16"/>
                                </w:rPr>
                                <w:t>trained,</w:t>
                              </w:r>
                              <w:r>
                                <w:rPr>
                                  <w:sz w:val="16"/>
                                  <w:szCs w:val="16"/>
                                </w:rPr>
                                <w:t xml:space="preserve">  </w:t>
                              </w:r>
                              <w:r>
                                <w:rPr>
                                  <w:w w:val="99"/>
                                  <w:sz w:val="16"/>
                                  <w:szCs w:val="16"/>
                                </w:rPr>
                                <w:t>4.</w:t>
                              </w:r>
                              <w:r>
                                <w:rPr>
                                  <w:sz w:val="16"/>
                                  <w:szCs w:val="16"/>
                                </w:rPr>
                                <w:t xml:space="preserve">   </w:t>
                              </w:r>
                              <w:r>
                                <w:rPr>
                                  <w:w w:val="99"/>
                                  <w:sz w:val="16"/>
                                  <w:szCs w:val="16"/>
                                </w:rPr>
                                <w:t>suckling</w:t>
                              </w:r>
                              <w:r>
                                <w:rPr>
                                  <w:sz w:val="16"/>
                                  <w:szCs w:val="16"/>
                                </w:rPr>
                                <w:t xml:space="preserve"> </w:t>
                              </w:r>
                              <w:r>
                                <w:rPr>
                                  <w:w w:val="99"/>
                                  <w:sz w:val="16"/>
                                  <w:szCs w:val="16"/>
                                </w:rPr>
                                <w:t>pigs,</w:t>
                              </w:r>
                              <w:r>
                                <w:rPr>
                                  <w:sz w:val="16"/>
                                  <w:szCs w:val="16"/>
                                </w:rPr>
                                <w:t xml:space="preserve">  </w:t>
                              </w:r>
                              <w:r>
                                <w:rPr>
                                  <w:w w:val="99"/>
                                  <w:sz w:val="16"/>
                                  <w:szCs w:val="16"/>
                                </w:rPr>
                                <w:t>5.</w:t>
                              </w:r>
                              <w:r>
                                <w:rPr>
                                  <w:sz w:val="16"/>
                                  <w:szCs w:val="16"/>
                                </w:rPr>
                                <w:t xml:space="preserve">   </w:t>
                              </w:r>
                              <w:r>
                                <w:rPr>
                                  <w:w w:val="99"/>
                                  <w:sz w:val="16"/>
                                  <w:szCs w:val="16"/>
                                </w:rPr>
                                <w:t>mermaids,</w:t>
                              </w:r>
                              <w:r>
                                <w:rPr>
                                  <w:sz w:val="16"/>
                                  <w:szCs w:val="16"/>
                                </w:rPr>
                                <w:t xml:space="preserve">  </w:t>
                              </w:r>
                              <w:r>
                                <w:rPr>
                                  <w:w w:val="99"/>
                                  <w:sz w:val="16"/>
                                  <w:szCs w:val="16"/>
                                </w:rPr>
                                <w:t>6.</w:t>
                              </w:r>
                              <w:r>
                                <w:rPr>
                                  <w:sz w:val="16"/>
                                  <w:szCs w:val="16"/>
                                </w:rPr>
                                <w:t xml:space="preserve">   </w:t>
                              </w:r>
                              <w:r>
                                <w:rPr>
                                  <w:w w:val="99"/>
                                  <w:sz w:val="16"/>
                                  <w:szCs w:val="16"/>
                                </w:rPr>
                                <w:t>fabulous</w:t>
                              </w:r>
                              <w:r>
                                <w:rPr>
                                  <w:sz w:val="16"/>
                                  <w:szCs w:val="16"/>
                                </w:rPr>
                                <w:t xml:space="preserve">  </w:t>
                              </w:r>
                              <w:r>
                                <w:rPr>
                                  <w:w w:val="99"/>
                                  <w:sz w:val="16"/>
                                  <w:szCs w:val="16"/>
                                </w:rPr>
                                <w:t>ones,</w:t>
                              </w:r>
                              <w:r>
                                <w:rPr>
                                  <w:sz w:val="16"/>
                                  <w:szCs w:val="16"/>
                                </w:rPr>
                                <w:t xml:space="preserve">  </w:t>
                              </w:r>
                              <w:r>
                                <w:rPr>
                                  <w:w w:val="99"/>
                                  <w:sz w:val="16"/>
                                  <w:szCs w:val="16"/>
                                </w:rPr>
                                <w:t>7.</w:t>
                              </w:r>
                              <w:r>
                                <w:rPr>
                                  <w:sz w:val="16"/>
                                  <w:szCs w:val="16"/>
                                </w:rPr>
                                <w:t xml:space="preserve">   </w:t>
                              </w:r>
                              <w:r>
                                <w:rPr>
                                  <w:w w:val="99"/>
                                  <w:sz w:val="16"/>
                                  <w:szCs w:val="16"/>
                                </w:rPr>
                                <w:t>stray</w:t>
                              </w:r>
                              <w:r>
                                <w:rPr>
                                  <w:sz w:val="16"/>
                                  <w:szCs w:val="16"/>
                                </w:rPr>
                                <w:t xml:space="preserve">  </w:t>
                              </w:r>
                              <w:r>
                                <w:rPr>
                                  <w:w w:val="99"/>
                                  <w:sz w:val="16"/>
                                  <w:szCs w:val="16"/>
                                </w:rPr>
                                <w:t>dogs,</w:t>
                              </w:r>
                              <w:r>
                                <w:rPr>
                                  <w:sz w:val="16"/>
                                  <w:szCs w:val="16"/>
                                </w:rPr>
                                <w:t xml:space="preserve">  </w:t>
                              </w:r>
                              <w:r>
                                <w:rPr>
                                  <w:w w:val="99"/>
                                  <w:sz w:val="16"/>
                                  <w:szCs w:val="16"/>
                                </w:rPr>
                                <w:t>8. those</w:t>
                              </w:r>
                              <w:r>
                                <w:rPr>
                                  <w:sz w:val="16"/>
                                  <w:szCs w:val="16"/>
                                </w:rPr>
                                <w:t xml:space="preserve"> </w:t>
                              </w:r>
                              <w:r>
                                <w:rPr>
                                  <w:w w:val="99"/>
                                  <w:sz w:val="16"/>
                                  <w:szCs w:val="16"/>
                                </w:rPr>
                                <w:t>included</w:t>
                              </w:r>
                              <w:r>
                                <w:rPr>
                                  <w:sz w:val="16"/>
                                  <w:szCs w:val="16"/>
                                </w:rPr>
                                <w:t xml:space="preserve"> </w:t>
                              </w:r>
                              <w:r>
                                <w:rPr>
                                  <w:w w:val="99"/>
                                  <w:sz w:val="16"/>
                                  <w:szCs w:val="16"/>
                                </w:rPr>
                                <w:t>in</w:t>
                              </w:r>
                              <w:r>
                                <w:rPr>
                                  <w:sz w:val="16"/>
                                  <w:szCs w:val="16"/>
                                </w:rPr>
                                <w:t xml:space="preserve"> </w:t>
                              </w:r>
                              <w:r>
                                <w:rPr>
                                  <w:w w:val="99"/>
                                  <w:sz w:val="16"/>
                                  <w:szCs w:val="16"/>
                                </w:rPr>
                                <w:t>the</w:t>
                              </w:r>
                              <w:r>
                                <w:rPr>
                                  <w:sz w:val="16"/>
                                  <w:szCs w:val="16"/>
                                </w:rPr>
                                <w:t xml:space="preserve"> </w:t>
                              </w:r>
                              <w:r>
                                <w:rPr>
                                  <w:w w:val="99"/>
                                  <w:sz w:val="16"/>
                                  <w:szCs w:val="16"/>
                                </w:rPr>
                                <w:t>present</w:t>
                              </w:r>
                              <w:r>
                                <w:rPr>
                                  <w:sz w:val="16"/>
                                  <w:szCs w:val="16"/>
                                </w:rPr>
                                <w:t xml:space="preserve"> </w:t>
                              </w:r>
                              <w:r>
                                <w:rPr>
                                  <w:w w:val="99"/>
                                  <w:sz w:val="16"/>
                                  <w:szCs w:val="16"/>
                                </w:rPr>
                                <w:t>classification,</w:t>
                              </w:r>
                              <w:r w:rsidRPr="00684BCD">
                                <w:rPr>
                                  <w:w w:val="99"/>
                                  <w:sz w:val="16"/>
                                  <w:szCs w:val="16"/>
                                </w:rPr>
                                <w:t xml:space="preserve"> </w:t>
                              </w:r>
                              <w:r>
                                <w:rPr>
                                  <w:w w:val="99"/>
                                  <w:sz w:val="16"/>
                                  <w:szCs w:val="16"/>
                                </w:rPr>
                                <w:t>9.</w:t>
                              </w:r>
                              <w:r>
                                <w:rPr>
                                  <w:sz w:val="16"/>
                                  <w:szCs w:val="16"/>
                                </w:rPr>
                                <w:t xml:space="preserve">   </w:t>
                              </w:r>
                              <w:r>
                                <w:rPr>
                                  <w:w w:val="99"/>
                                  <w:sz w:val="16"/>
                                  <w:szCs w:val="16"/>
                                </w:rPr>
                                <w:t>those</w:t>
                              </w:r>
                              <w:r>
                                <w:rPr>
                                  <w:sz w:val="16"/>
                                  <w:szCs w:val="16"/>
                                </w:rPr>
                                <w:t xml:space="preserve"> </w:t>
                              </w:r>
                              <w:r>
                                <w:rPr>
                                  <w:w w:val="99"/>
                                  <w:sz w:val="16"/>
                                  <w:szCs w:val="16"/>
                                </w:rPr>
                                <w:t>that</w:t>
                              </w:r>
                              <w:r>
                                <w:rPr>
                                  <w:sz w:val="16"/>
                                  <w:szCs w:val="16"/>
                                </w:rPr>
                                <w:t xml:space="preserve"> </w:t>
                              </w:r>
                              <w:r>
                                <w:rPr>
                                  <w:w w:val="99"/>
                                  <w:sz w:val="16"/>
                                  <w:szCs w:val="16"/>
                                </w:rPr>
                                <w:t>tremble</w:t>
                              </w:r>
                              <w:r>
                                <w:rPr>
                                  <w:sz w:val="16"/>
                                  <w:szCs w:val="16"/>
                                </w:rPr>
                                <w:t xml:space="preserve"> </w:t>
                              </w:r>
                              <w:r>
                                <w:rPr>
                                  <w:w w:val="99"/>
                                  <w:sz w:val="16"/>
                                  <w:szCs w:val="16"/>
                                </w:rPr>
                                <w:t>as</w:t>
                              </w:r>
                              <w:r>
                                <w:rPr>
                                  <w:sz w:val="16"/>
                                  <w:szCs w:val="16"/>
                                </w:rPr>
                                <w:t xml:space="preserve"> </w:t>
                              </w:r>
                              <w:r>
                                <w:rPr>
                                  <w:w w:val="99"/>
                                  <w:sz w:val="16"/>
                                  <w:szCs w:val="16"/>
                                </w:rPr>
                                <w:t>if</w:t>
                              </w:r>
                              <w:r>
                                <w:rPr>
                                  <w:sz w:val="16"/>
                                  <w:szCs w:val="16"/>
                                </w:rPr>
                                <w:t xml:space="preserve"> </w:t>
                              </w:r>
                              <w:r>
                                <w:rPr>
                                  <w:w w:val="99"/>
                                  <w:sz w:val="16"/>
                                  <w:szCs w:val="16"/>
                                </w:rPr>
                                <w:t>they</w:t>
                              </w:r>
                              <w:r>
                                <w:rPr>
                                  <w:sz w:val="16"/>
                                  <w:szCs w:val="16"/>
                                </w:rPr>
                                <w:t xml:space="preserve"> </w:t>
                              </w:r>
                              <w:r>
                                <w:rPr>
                                  <w:w w:val="99"/>
                                  <w:sz w:val="16"/>
                                  <w:szCs w:val="16"/>
                                </w:rPr>
                                <w:t>were</w:t>
                              </w:r>
                              <w:r>
                                <w:rPr>
                                  <w:sz w:val="16"/>
                                  <w:szCs w:val="16"/>
                                </w:rPr>
                                <w:t xml:space="preserve"> </w:t>
                              </w:r>
                              <w:r>
                                <w:rPr>
                                  <w:w w:val="99"/>
                                  <w:sz w:val="16"/>
                                  <w:szCs w:val="16"/>
                                </w:rPr>
                                <w:t>mad,</w:t>
                              </w:r>
                            </w:p>
                            <w:p w14:paraId="44CA1027" w14:textId="77777777" w:rsidR="00AD0AE5" w:rsidRDefault="00AD0AE5">
                              <w:r>
                                <w:rPr>
                                  <w:w w:val="99"/>
                                  <w:sz w:val="16"/>
                                  <w:szCs w:val="16"/>
                                </w:rPr>
                                <w:t>10.</w:t>
                              </w:r>
                              <w:r>
                                <w:rPr>
                                  <w:sz w:val="16"/>
                                  <w:szCs w:val="16"/>
                                </w:rPr>
                                <w:t xml:space="preserve"> </w:t>
                              </w:r>
                              <w:r>
                                <w:rPr>
                                  <w:w w:val="99"/>
                                  <w:sz w:val="16"/>
                                  <w:szCs w:val="16"/>
                                </w:rPr>
                                <w:t>innumerable</w:t>
                              </w:r>
                              <w:r>
                                <w:rPr>
                                  <w:sz w:val="16"/>
                                  <w:szCs w:val="16"/>
                                </w:rPr>
                                <w:t xml:space="preserve"> </w:t>
                              </w:r>
                              <w:r>
                                <w:rPr>
                                  <w:w w:val="99"/>
                                  <w:sz w:val="16"/>
                                  <w:szCs w:val="16"/>
                                </w:rPr>
                                <w:t>ones,</w:t>
                              </w:r>
                              <w:r>
                                <w:rPr>
                                  <w:sz w:val="16"/>
                                  <w:szCs w:val="16"/>
                                </w:rPr>
                                <w:t xml:space="preserve"> </w:t>
                              </w:r>
                              <w:r>
                                <w:rPr>
                                  <w:w w:val="99"/>
                                  <w:sz w:val="16"/>
                                  <w:szCs w:val="16"/>
                                </w:rPr>
                                <w:t>11.</w:t>
                              </w:r>
                              <w:r>
                                <w:rPr>
                                  <w:sz w:val="16"/>
                                  <w:szCs w:val="16"/>
                                </w:rPr>
                                <w:t xml:space="preserve"> </w:t>
                              </w:r>
                              <w:r>
                                <w:rPr>
                                  <w:w w:val="99"/>
                                  <w:sz w:val="16"/>
                                  <w:szCs w:val="16"/>
                                </w:rPr>
                                <w:t>those</w:t>
                              </w:r>
                              <w:r>
                                <w:rPr>
                                  <w:sz w:val="16"/>
                                  <w:szCs w:val="16"/>
                                </w:rPr>
                                <w:t xml:space="preserve"> </w:t>
                              </w:r>
                              <w:r>
                                <w:rPr>
                                  <w:w w:val="99"/>
                                  <w:sz w:val="16"/>
                                  <w:szCs w:val="16"/>
                                </w:rPr>
                                <w:t>drawn</w:t>
                              </w:r>
                              <w:r>
                                <w:rPr>
                                  <w:sz w:val="16"/>
                                  <w:szCs w:val="16"/>
                                </w:rPr>
                                <w:t xml:space="preserve"> </w:t>
                              </w:r>
                              <w:r>
                                <w:rPr>
                                  <w:w w:val="99"/>
                                  <w:sz w:val="16"/>
                                  <w:szCs w:val="16"/>
                                </w:rPr>
                                <w:t>with a</w:t>
                              </w:r>
                              <w:r>
                                <w:rPr>
                                  <w:sz w:val="16"/>
                                  <w:szCs w:val="16"/>
                                </w:rPr>
                                <w:t xml:space="preserve"> </w:t>
                              </w:r>
                              <w:r>
                                <w:rPr>
                                  <w:w w:val="99"/>
                                  <w:sz w:val="16"/>
                                  <w:szCs w:val="16"/>
                                </w:rPr>
                                <w:t>very</w:t>
                              </w:r>
                              <w:r>
                                <w:rPr>
                                  <w:sz w:val="16"/>
                                  <w:szCs w:val="16"/>
                                </w:rPr>
                                <w:t xml:space="preserve"> </w:t>
                              </w:r>
                              <w:r>
                                <w:rPr>
                                  <w:w w:val="99"/>
                                  <w:sz w:val="16"/>
                                  <w:szCs w:val="16"/>
                                </w:rPr>
                                <w:t>fine</w:t>
                              </w:r>
                              <w:r>
                                <w:rPr>
                                  <w:sz w:val="16"/>
                                  <w:szCs w:val="16"/>
                                </w:rPr>
                                <w:t xml:space="preserve"> </w:t>
                              </w:r>
                              <w:r>
                                <w:rPr>
                                  <w:w w:val="99"/>
                                  <w:sz w:val="16"/>
                                  <w:szCs w:val="16"/>
                                </w:rPr>
                                <w:t>camelhair</w:t>
                              </w:r>
                              <w:r>
                                <w:rPr>
                                  <w:sz w:val="16"/>
                                  <w:szCs w:val="16"/>
                                </w:rPr>
                                <w:t xml:space="preserve"> </w:t>
                              </w:r>
                              <w:r>
                                <w:rPr>
                                  <w:w w:val="99"/>
                                  <w:sz w:val="16"/>
                                  <w:szCs w:val="16"/>
                                </w:rPr>
                                <w:t>brush,</w:t>
                              </w:r>
                              <w:r>
                                <w:rPr>
                                  <w:sz w:val="16"/>
                                  <w:szCs w:val="16"/>
                                </w:rPr>
                                <w:t xml:space="preserve"> </w:t>
                              </w:r>
                              <w:r>
                                <w:rPr>
                                  <w:w w:val="99"/>
                                  <w:sz w:val="16"/>
                                  <w:szCs w:val="16"/>
                                </w:rPr>
                                <w:t>12.</w:t>
                              </w:r>
                              <w:r>
                                <w:rPr>
                                  <w:sz w:val="16"/>
                                  <w:szCs w:val="16"/>
                                </w:rPr>
                                <w:t xml:space="preserve">  </w:t>
                              </w:r>
                              <w:r>
                                <w:rPr>
                                  <w:w w:val="99"/>
                                  <w:sz w:val="16"/>
                                  <w:szCs w:val="16"/>
                                </w:rPr>
                                <w:t>others,</w:t>
                              </w:r>
                              <w:r>
                                <w:rPr>
                                  <w:sz w:val="16"/>
                                  <w:szCs w:val="16"/>
                                </w:rPr>
                                <w:t xml:space="preserve"> </w:t>
                              </w:r>
                              <w:r>
                                <w:rPr>
                                  <w:w w:val="99"/>
                                  <w:sz w:val="16"/>
                                  <w:szCs w:val="16"/>
                                </w:rPr>
                                <w:t>13. those</w:t>
                              </w:r>
                              <w:r>
                                <w:rPr>
                                  <w:sz w:val="16"/>
                                  <w:szCs w:val="16"/>
                                </w:rPr>
                                <w:t xml:space="preserve"> </w:t>
                              </w:r>
                              <w:r>
                                <w:rPr>
                                  <w:w w:val="99"/>
                                  <w:sz w:val="16"/>
                                  <w:szCs w:val="16"/>
                                </w:rPr>
                                <w:t>that</w:t>
                              </w:r>
                              <w:r>
                                <w:rPr>
                                  <w:sz w:val="16"/>
                                  <w:szCs w:val="16"/>
                                </w:rPr>
                                <w:t xml:space="preserve"> </w:t>
                              </w:r>
                              <w:r>
                                <w:rPr>
                                  <w:w w:val="99"/>
                                  <w:sz w:val="16"/>
                                  <w:szCs w:val="16"/>
                                </w:rPr>
                                <w:t>have</w:t>
                              </w:r>
                              <w:r>
                                <w:rPr>
                                  <w:sz w:val="16"/>
                                  <w:szCs w:val="16"/>
                                </w:rPr>
                                <w:t xml:space="preserve"> </w:t>
                              </w:r>
                              <w:r>
                                <w:rPr>
                                  <w:w w:val="99"/>
                                  <w:sz w:val="16"/>
                                  <w:szCs w:val="16"/>
                                </w:rPr>
                                <w:t>just</w:t>
                              </w:r>
                              <w:r>
                                <w:rPr>
                                  <w:sz w:val="16"/>
                                  <w:szCs w:val="16"/>
                                </w:rPr>
                                <w:t xml:space="preserve"> </w:t>
                              </w:r>
                              <w:r>
                                <w:rPr>
                                  <w:w w:val="99"/>
                                  <w:sz w:val="16"/>
                                  <w:szCs w:val="16"/>
                                </w:rPr>
                                <w:t>broken</w:t>
                              </w:r>
                              <w:r>
                                <w:rPr>
                                  <w:sz w:val="16"/>
                                  <w:szCs w:val="16"/>
                                </w:rPr>
                                <w:t xml:space="preserve"> </w:t>
                              </w:r>
                              <w:r>
                                <w:rPr>
                                  <w:w w:val="99"/>
                                  <w:sz w:val="16"/>
                                  <w:szCs w:val="16"/>
                                </w:rPr>
                                <w:t>a</w:t>
                              </w:r>
                              <w:r>
                                <w:rPr>
                                  <w:sz w:val="16"/>
                                  <w:szCs w:val="16"/>
                                </w:rPr>
                                <w:t xml:space="preserve"> </w:t>
                              </w:r>
                              <w:r>
                                <w:rPr>
                                  <w:w w:val="99"/>
                                  <w:sz w:val="16"/>
                                  <w:szCs w:val="16"/>
                                </w:rPr>
                                <w:t>flower</w:t>
                              </w:r>
                              <w:r>
                                <w:rPr>
                                  <w:sz w:val="16"/>
                                  <w:szCs w:val="16"/>
                                </w:rPr>
                                <w:t xml:space="preserve"> </w:t>
                              </w:r>
                              <w:r>
                                <w:rPr>
                                  <w:w w:val="99"/>
                                  <w:sz w:val="16"/>
                                  <w:szCs w:val="16"/>
                                </w:rPr>
                                <w:t>vase,</w:t>
                              </w:r>
                              <w:r>
                                <w:rPr>
                                  <w:sz w:val="16"/>
                                  <w:szCs w:val="16"/>
                                </w:rPr>
                                <w:t xml:space="preserve"> </w:t>
                              </w:r>
                              <w:r>
                                <w:rPr>
                                  <w:w w:val="99"/>
                                  <w:sz w:val="16"/>
                                  <w:szCs w:val="16"/>
                                </w:rPr>
                                <w:t>14. those</w:t>
                              </w:r>
                              <w:r>
                                <w:rPr>
                                  <w:sz w:val="16"/>
                                  <w:szCs w:val="16"/>
                                </w:rPr>
                                <w:t xml:space="preserve"> </w:t>
                              </w:r>
                              <w:r>
                                <w:rPr>
                                  <w:w w:val="99"/>
                                  <w:sz w:val="16"/>
                                  <w:szCs w:val="16"/>
                                </w:rPr>
                                <w:t>that</w:t>
                              </w:r>
                              <w:r>
                                <w:rPr>
                                  <w:sz w:val="16"/>
                                  <w:szCs w:val="16"/>
                                </w:rPr>
                                <w:t xml:space="preserve"> </w:t>
                              </w:r>
                              <w:r>
                                <w:rPr>
                                  <w:w w:val="99"/>
                                  <w:sz w:val="16"/>
                                  <w:szCs w:val="16"/>
                                </w:rPr>
                                <w:t>from</w:t>
                              </w:r>
                              <w:r>
                                <w:rPr>
                                  <w:sz w:val="16"/>
                                  <w:szCs w:val="16"/>
                                </w:rPr>
                                <w:t xml:space="preserve"> </w:t>
                              </w:r>
                              <w:r>
                                <w:rPr>
                                  <w:w w:val="99"/>
                                  <w:sz w:val="16"/>
                                  <w:szCs w:val="16"/>
                                </w:rPr>
                                <w:t>a</w:t>
                              </w:r>
                              <w:r>
                                <w:rPr>
                                  <w:sz w:val="16"/>
                                  <w:szCs w:val="16"/>
                                </w:rPr>
                                <w:t xml:space="preserve"> </w:t>
                              </w:r>
                              <w:r>
                                <w:rPr>
                                  <w:w w:val="99"/>
                                  <w:sz w:val="16"/>
                                  <w:szCs w:val="16"/>
                                </w:rPr>
                                <w:t>long</w:t>
                              </w:r>
                              <w:r>
                                <w:rPr>
                                  <w:sz w:val="16"/>
                                  <w:szCs w:val="16"/>
                                </w:rPr>
                                <w:t xml:space="preserve"> </w:t>
                              </w:r>
                              <w:r>
                                <w:rPr>
                                  <w:w w:val="99"/>
                                  <w:sz w:val="16"/>
                                  <w:szCs w:val="16"/>
                                </w:rPr>
                                <w:t>way</w:t>
                              </w:r>
                              <w:r>
                                <w:rPr>
                                  <w:sz w:val="16"/>
                                  <w:szCs w:val="16"/>
                                </w:rPr>
                                <w:t xml:space="preserve"> </w:t>
                              </w:r>
                              <w:r>
                                <w:rPr>
                                  <w:w w:val="99"/>
                                  <w:sz w:val="16"/>
                                  <w:szCs w:val="16"/>
                                </w:rPr>
                                <w:t>off</w:t>
                              </w:r>
                              <w:r>
                                <w:rPr>
                                  <w:sz w:val="16"/>
                                  <w:szCs w:val="16"/>
                                </w:rPr>
                                <w:t xml:space="preserve"> </w:t>
                              </w:r>
                              <w:r>
                                <w:rPr>
                                  <w:w w:val="99"/>
                                  <w:sz w:val="16"/>
                                  <w:szCs w:val="16"/>
                                </w:rPr>
                                <w:t>look</w:t>
                              </w:r>
                              <w:r>
                                <w:rPr>
                                  <w:sz w:val="16"/>
                                  <w:szCs w:val="16"/>
                                </w:rPr>
                                <w:t xml:space="preserve"> </w:t>
                              </w:r>
                              <w:r>
                                <w:rPr>
                                  <w:w w:val="99"/>
                                  <w:sz w:val="16"/>
                                  <w:szCs w:val="16"/>
                                </w:rPr>
                                <w:t>like</w:t>
                              </w:r>
                              <w:r>
                                <w:rPr>
                                  <w:sz w:val="16"/>
                                  <w:szCs w:val="16"/>
                                </w:rPr>
                                <w:t xml:space="preserve"> </w:t>
                              </w:r>
                              <w:r>
                                <w:rPr>
                                  <w:w w:val="99"/>
                                  <w:sz w:val="16"/>
                                  <w:szCs w:val="16"/>
                                </w:rPr>
                                <w:t>flies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4E70274" id="_x0000_t202" coordsize="21600,21600" o:spt="202" path="m,l,21600r21600,l21600,xe">
                  <v:stroke joinstyle="miter"/>
                  <v:path gradientshapeok="t" o:connecttype="rect"/>
                </v:shapetype>
                <v:shape id="Text Box 2" o:spid="_x0000_s1026" type="#_x0000_t202" style="position:absolute;left:0;text-align:left;margin-left:134.7pt;margin-top:33.55pt;width:185.9pt;height:119.55pt;z-index:251661312;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">
                  <v:textbox>
                    <w:txbxContent>
                      <w:p w14:paraId="2D26CE6E" w14:textId="7C229FD7" w:rsidR="00AD0AE5" w:rsidDel="00684BCD" w:rsidRDefault="00AD0AE5" w:rsidP="00684BCD">
                        <w:pPr>
                          <w:ind w:right="92"/>
                          <w:jc w:val="both"/>
                          <w:rPr>
                            <w:del w:id="19" w:author="Katelyn Campbell" w:date="2019-04-22T18:39:00Z"/>
                            <w:sz w:val="16"/>
                            <w:szCs w:val="16"/>
                          </w:rPr>
                        </w:pPr>
                        <w:r>
                          <w:rPr>
                            <w:w w:val="99"/>
                            <w:position w:val="5"/>
                            <w:sz w:val="10"/>
                            <w:szCs w:val="10"/>
                          </w:rPr>
                          <w:t>1</w:t>
                        </w:r>
                        <w:r>
                          <w:rPr>
                            <w:position w:val="5"/>
                            <w:sz w:val="10"/>
                            <w:szCs w:val="10"/>
                          </w:rPr>
                          <w:t xml:space="preserve"> </w:t>
                        </w:r>
                        <w:r>
                          <w:rPr>
                            <w:w w:val="99"/>
                            <w:position w:val="-1"/>
                            <w:sz w:val="16"/>
                            <w:szCs w:val="16"/>
                          </w:rPr>
                          <w:t>Look</w:t>
                        </w:r>
                        <w:r>
                          <w:rPr>
                            <w:position w:val="-1"/>
                            <w:sz w:val="16"/>
                            <w:szCs w:val="16"/>
                          </w:rPr>
                          <w:t xml:space="preserve"> </w:t>
                        </w:r>
                        <w:r>
                          <w:rPr>
                            <w:w w:val="99"/>
                            <w:position w:val="-1"/>
                            <w:sz w:val="16"/>
                            <w:szCs w:val="16"/>
                          </w:rPr>
                          <w:t>at</w:t>
                        </w:r>
                        <w:r>
                          <w:rPr>
                            <w:position w:val="-1"/>
                            <w:sz w:val="16"/>
                            <w:szCs w:val="16"/>
                          </w:rPr>
                          <w:t xml:space="preserve"> </w:t>
                        </w:r>
                        <w:r>
                          <w:rPr>
                            <w:w w:val="99"/>
                            <w:position w:val="-1"/>
                            <w:sz w:val="16"/>
                            <w:szCs w:val="16"/>
                          </w:rPr>
                          <w:t>this</w:t>
                        </w:r>
                        <w:r>
                          <w:rPr>
                            <w:position w:val="-1"/>
                            <w:sz w:val="16"/>
                            <w:szCs w:val="16"/>
                          </w:rPr>
                          <w:t xml:space="preserve"> </w:t>
                        </w:r>
                        <w:r>
                          <w:rPr>
                            <w:w w:val="99"/>
                            <w:position w:val="-1"/>
                            <w:sz w:val="16"/>
                            <w:szCs w:val="16"/>
                          </w:rPr>
                          <w:t>(parodic)</w:t>
                        </w:r>
                        <w:r>
                          <w:rPr>
                            <w:position w:val="-1"/>
                            <w:sz w:val="16"/>
                            <w:szCs w:val="16"/>
                          </w:rPr>
                          <w:t xml:space="preserve"> </w:t>
                        </w:r>
                        <w:r>
                          <w:rPr>
                            <w:w w:val="99"/>
                            <w:position w:val="-1"/>
                            <w:sz w:val="16"/>
                            <w:szCs w:val="16"/>
                          </w:rPr>
                          <w:t>taxonomy</w:t>
                        </w:r>
                        <w:r>
                          <w:rPr>
                            <w:position w:val="-1"/>
                            <w:sz w:val="16"/>
                            <w:szCs w:val="16"/>
                          </w:rPr>
                          <w:t xml:space="preserve"> </w:t>
                        </w:r>
                        <w:r>
                          <w:rPr>
                            <w:w w:val="99"/>
                            <w:position w:val="-1"/>
                            <w:sz w:val="16"/>
                            <w:szCs w:val="16"/>
                          </w:rPr>
                          <w:t>of</w:t>
                        </w:r>
                        <w:r>
                          <w:rPr>
                            <w:position w:val="-1"/>
                            <w:sz w:val="16"/>
                            <w:szCs w:val="16"/>
                          </w:rPr>
                          <w:t xml:space="preserve"> </w:t>
                        </w:r>
                        <w:r>
                          <w:rPr>
                            <w:w w:val="99"/>
                            <w:position w:val="-1"/>
                            <w:sz w:val="16"/>
                            <w:szCs w:val="16"/>
                          </w:rPr>
                          <w:t>animals</w:t>
                        </w:r>
                        <w:r>
                          <w:t xml:space="preserve"> </w:t>
                        </w:r>
                        <w:r>
                          <w:br w:type="column"/>
                        </w:r>
                        <w:r>
                          <w:rPr>
                            <w:w w:val="99"/>
                            <w:sz w:val="16"/>
                            <w:szCs w:val="16"/>
                          </w:rPr>
                          <w:t>by</w:t>
                        </w:r>
                        <w:r>
                          <w:rPr>
                            <w:sz w:val="16"/>
                            <w:szCs w:val="16"/>
                          </w:rPr>
                          <w:t xml:space="preserve"> </w:t>
                        </w:r>
                        <w:r>
                          <w:rPr>
                            <w:w w:val="99"/>
                            <w:sz w:val="16"/>
                            <w:szCs w:val="16"/>
                          </w:rPr>
                          <w:t>Jorge</w:t>
                        </w:r>
                        <w:r>
                          <w:rPr>
                            <w:sz w:val="16"/>
                            <w:szCs w:val="16"/>
                          </w:rPr>
                          <w:t xml:space="preserve"> </w:t>
                        </w:r>
                        <w:r>
                          <w:rPr>
                            <w:w w:val="99"/>
                            <w:sz w:val="16"/>
                            <w:szCs w:val="16"/>
                          </w:rPr>
                          <w:t>Luis</w:t>
                        </w:r>
                        <w:r>
                          <w:rPr>
                            <w:sz w:val="16"/>
                            <w:szCs w:val="16"/>
                          </w:rPr>
                          <w:t xml:space="preserve"> </w:t>
                        </w:r>
                        <w:r>
                          <w:rPr>
                            <w:w w:val="99"/>
                            <w:sz w:val="16"/>
                            <w:szCs w:val="16"/>
                          </w:rPr>
                          <w:t>Borges:</w:t>
                        </w:r>
                        <w:r>
                          <w:rPr>
                            <w:sz w:val="16"/>
                            <w:szCs w:val="16"/>
                          </w:rPr>
                          <w:t xml:space="preserve">  </w:t>
                        </w:r>
                        <w:r>
                          <w:rPr>
                            <w:w w:val="99"/>
                            <w:sz w:val="16"/>
                            <w:szCs w:val="16"/>
                          </w:rPr>
                          <w:t>1.</w:t>
                        </w:r>
                        <w:r>
                          <w:rPr>
                            <w:sz w:val="16"/>
                            <w:szCs w:val="16"/>
                          </w:rPr>
                          <w:t xml:space="preserve">  </w:t>
                        </w:r>
                        <w:r>
                          <w:rPr>
                            <w:w w:val="99"/>
                            <w:sz w:val="16"/>
                            <w:szCs w:val="16"/>
                          </w:rPr>
                          <w:t>those</w:t>
                        </w:r>
                        <w:r>
                          <w:rPr>
                            <w:sz w:val="16"/>
                            <w:szCs w:val="16"/>
                          </w:rPr>
                          <w:t xml:space="preserve"> </w:t>
                        </w:r>
                        <w:r>
                          <w:rPr>
                            <w:w w:val="99"/>
                            <w:sz w:val="16"/>
                            <w:szCs w:val="16"/>
                          </w:rPr>
                          <w:t>that</w:t>
                        </w:r>
                        <w:r>
                          <w:rPr>
                            <w:sz w:val="16"/>
                            <w:szCs w:val="16"/>
                          </w:rPr>
                          <w:t xml:space="preserve"> </w:t>
                        </w:r>
                        <w:r>
                          <w:rPr>
                            <w:w w:val="99"/>
                            <w:sz w:val="16"/>
                            <w:szCs w:val="16"/>
                          </w:rPr>
                          <w:t>belong to</w:t>
                        </w:r>
                        <w:r>
                          <w:rPr>
                            <w:sz w:val="16"/>
                            <w:szCs w:val="16"/>
                          </w:rPr>
                          <w:t xml:space="preserve"> </w:t>
                        </w:r>
                        <w:r>
                          <w:rPr>
                            <w:w w:val="99"/>
                            <w:sz w:val="16"/>
                            <w:szCs w:val="16"/>
                          </w:rPr>
                          <w:t>the</w:t>
                        </w:r>
                        <w:r>
                          <w:rPr>
                            <w:sz w:val="16"/>
                            <w:szCs w:val="16"/>
                          </w:rPr>
                          <w:t xml:space="preserve"> </w:t>
                        </w:r>
                        <w:r>
                          <w:rPr>
                            <w:w w:val="99"/>
                            <w:sz w:val="16"/>
                            <w:szCs w:val="16"/>
                          </w:rPr>
                          <w:t>Emperor,</w:t>
                        </w:r>
                        <w:r>
                          <w:rPr>
                            <w:sz w:val="16"/>
                            <w:szCs w:val="16"/>
                          </w:rPr>
                          <w:t xml:space="preserve"> </w:t>
                        </w:r>
                        <w:r>
                          <w:rPr>
                            <w:w w:val="99"/>
                            <w:sz w:val="16"/>
                            <w:szCs w:val="16"/>
                          </w:rPr>
                          <w:t>2.</w:t>
                        </w:r>
                        <w:r>
                          <w:rPr>
                            <w:sz w:val="16"/>
                            <w:szCs w:val="16"/>
                          </w:rPr>
                          <w:t xml:space="preserve">  </w:t>
                        </w:r>
                        <w:r>
                          <w:rPr>
                            <w:w w:val="99"/>
                            <w:sz w:val="16"/>
                            <w:szCs w:val="16"/>
                          </w:rPr>
                          <w:t>embalmed</w:t>
                        </w:r>
                        <w:r>
                          <w:rPr>
                            <w:sz w:val="16"/>
                            <w:szCs w:val="16"/>
                          </w:rPr>
                          <w:t xml:space="preserve"> </w:t>
                        </w:r>
                        <w:r>
                          <w:rPr>
                            <w:w w:val="99"/>
                            <w:sz w:val="16"/>
                            <w:szCs w:val="16"/>
                          </w:rPr>
                          <w:t>ones,</w:t>
                        </w:r>
                        <w:r>
                          <w:rPr>
                            <w:sz w:val="16"/>
                            <w:szCs w:val="16"/>
                          </w:rPr>
                          <w:t xml:space="preserve"> </w:t>
                        </w:r>
                        <w:r>
                          <w:rPr>
                            <w:w w:val="99"/>
                            <w:sz w:val="16"/>
                            <w:szCs w:val="16"/>
                          </w:rPr>
                          <w:t>3.</w:t>
                        </w:r>
                        <w:r>
                          <w:rPr>
                            <w:sz w:val="16"/>
                            <w:szCs w:val="16"/>
                          </w:rPr>
                          <w:t xml:space="preserve">  </w:t>
                        </w:r>
                        <w:r>
                          <w:rPr>
                            <w:w w:val="99"/>
                            <w:sz w:val="16"/>
                            <w:szCs w:val="16"/>
                          </w:rPr>
                          <w:t>those that</w:t>
                        </w:r>
                        <w:r>
                          <w:rPr>
                            <w:sz w:val="16"/>
                            <w:szCs w:val="16"/>
                          </w:rPr>
                          <w:t xml:space="preserve"> </w:t>
                        </w:r>
                        <w:r>
                          <w:rPr>
                            <w:w w:val="99"/>
                            <w:sz w:val="16"/>
                            <w:szCs w:val="16"/>
                          </w:rPr>
                          <w:t>are</w:t>
                        </w:r>
                        <w:r>
                          <w:rPr>
                            <w:sz w:val="16"/>
                            <w:szCs w:val="16"/>
                          </w:rPr>
                          <w:t xml:space="preserve"> </w:t>
                        </w:r>
                        <w:r>
                          <w:rPr>
                            <w:w w:val="99"/>
                            <w:sz w:val="16"/>
                            <w:szCs w:val="16"/>
                          </w:rPr>
                          <w:t>trained,</w:t>
                        </w:r>
                        <w:r>
                          <w:rPr>
                            <w:sz w:val="16"/>
                            <w:szCs w:val="16"/>
                          </w:rPr>
                          <w:t xml:space="preserve">  </w:t>
                        </w:r>
                        <w:r>
                          <w:rPr>
                            <w:w w:val="99"/>
                            <w:sz w:val="16"/>
                            <w:szCs w:val="16"/>
                          </w:rPr>
                          <w:t>4.</w:t>
                        </w:r>
                        <w:r>
                          <w:rPr>
                            <w:sz w:val="16"/>
                            <w:szCs w:val="16"/>
                          </w:rPr>
                          <w:t xml:space="preserve">   </w:t>
                        </w:r>
                        <w:r>
                          <w:rPr>
                            <w:w w:val="99"/>
                            <w:sz w:val="16"/>
                            <w:szCs w:val="16"/>
                          </w:rPr>
                          <w:t>suckling</w:t>
                        </w:r>
                        <w:r>
                          <w:rPr>
                            <w:sz w:val="16"/>
                            <w:szCs w:val="16"/>
                          </w:rPr>
                          <w:t xml:space="preserve"> </w:t>
                        </w:r>
                        <w:r>
                          <w:rPr>
                            <w:w w:val="99"/>
                            <w:sz w:val="16"/>
                            <w:szCs w:val="16"/>
                          </w:rPr>
                          <w:t>pigs,</w:t>
                        </w:r>
                        <w:r>
                          <w:rPr>
                            <w:sz w:val="16"/>
                            <w:szCs w:val="16"/>
                          </w:rPr>
                          <w:t xml:space="preserve">  </w:t>
                        </w:r>
                        <w:r>
                          <w:rPr>
                            <w:w w:val="99"/>
                            <w:sz w:val="16"/>
                            <w:szCs w:val="16"/>
                          </w:rPr>
                          <w:t>5.</w:t>
                        </w:r>
                        <w:r>
                          <w:rPr>
                            <w:sz w:val="16"/>
                            <w:szCs w:val="16"/>
                          </w:rPr>
                          <w:t xml:space="preserve">   </w:t>
                        </w:r>
                        <w:r>
                          <w:rPr>
                            <w:w w:val="99"/>
                            <w:sz w:val="16"/>
                            <w:szCs w:val="16"/>
                          </w:rPr>
                          <w:t>mermaids,</w:t>
                        </w:r>
                        <w:r>
                          <w:rPr>
                            <w:sz w:val="16"/>
                            <w:szCs w:val="16"/>
                          </w:rPr>
                          <w:t xml:space="preserve">  </w:t>
                        </w:r>
                        <w:r>
                          <w:rPr>
                            <w:w w:val="99"/>
                            <w:sz w:val="16"/>
                            <w:szCs w:val="16"/>
                          </w:rPr>
                          <w:t>6.</w:t>
                        </w:r>
                        <w:r>
                          <w:rPr>
                            <w:sz w:val="16"/>
                            <w:szCs w:val="16"/>
                          </w:rPr>
                          <w:t xml:space="preserve">   </w:t>
                        </w:r>
                        <w:r>
                          <w:rPr>
                            <w:w w:val="99"/>
                            <w:sz w:val="16"/>
                            <w:szCs w:val="16"/>
                          </w:rPr>
                          <w:t>fabulous</w:t>
                        </w:r>
                        <w:r>
                          <w:rPr>
                            <w:sz w:val="16"/>
                            <w:szCs w:val="16"/>
                          </w:rPr>
                          <w:t xml:space="preserve">  </w:t>
                        </w:r>
                        <w:r>
                          <w:rPr>
                            <w:w w:val="99"/>
                            <w:sz w:val="16"/>
                            <w:szCs w:val="16"/>
                          </w:rPr>
                          <w:t>ones,</w:t>
                        </w:r>
                        <w:r>
                          <w:rPr>
                            <w:sz w:val="16"/>
                            <w:szCs w:val="16"/>
                          </w:rPr>
                          <w:t xml:space="preserve">  </w:t>
                        </w:r>
                        <w:r>
                          <w:rPr>
                            <w:w w:val="99"/>
                            <w:sz w:val="16"/>
                            <w:szCs w:val="16"/>
                          </w:rPr>
                          <w:t>7.</w:t>
                        </w:r>
                        <w:r>
                          <w:rPr>
                            <w:sz w:val="16"/>
                            <w:szCs w:val="16"/>
                          </w:rPr>
                          <w:t xml:space="preserve">   </w:t>
                        </w:r>
                        <w:r>
                          <w:rPr>
                            <w:w w:val="99"/>
                            <w:sz w:val="16"/>
                            <w:szCs w:val="16"/>
                          </w:rPr>
                          <w:t>stray</w:t>
                        </w:r>
                        <w:r>
                          <w:rPr>
                            <w:sz w:val="16"/>
                            <w:szCs w:val="16"/>
                          </w:rPr>
                          <w:t xml:space="preserve">  </w:t>
                        </w:r>
                        <w:r>
                          <w:rPr>
                            <w:w w:val="99"/>
                            <w:sz w:val="16"/>
                            <w:szCs w:val="16"/>
                          </w:rPr>
                          <w:t>dogs,</w:t>
                        </w:r>
                        <w:r>
                          <w:rPr>
                            <w:sz w:val="16"/>
                            <w:szCs w:val="16"/>
                          </w:rPr>
                          <w:t xml:space="preserve">  </w:t>
                        </w:r>
                        <w:r>
                          <w:rPr>
                            <w:w w:val="99"/>
                            <w:sz w:val="16"/>
                            <w:szCs w:val="16"/>
                          </w:rPr>
                          <w:t>8. those</w:t>
                        </w:r>
                        <w:r>
                          <w:rPr>
                            <w:sz w:val="16"/>
                            <w:szCs w:val="16"/>
                          </w:rPr>
                          <w:t xml:space="preserve"> </w:t>
                        </w:r>
                        <w:r>
                          <w:rPr>
                            <w:w w:val="99"/>
                            <w:sz w:val="16"/>
                            <w:szCs w:val="16"/>
                          </w:rPr>
                          <w:t>included</w:t>
                        </w:r>
                        <w:r>
                          <w:rPr>
                            <w:sz w:val="16"/>
                            <w:szCs w:val="16"/>
                          </w:rPr>
                          <w:t xml:space="preserve"> </w:t>
                        </w:r>
                        <w:r>
                          <w:rPr>
                            <w:w w:val="99"/>
                            <w:sz w:val="16"/>
                            <w:szCs w:val="16"/>
                          </w:rPr>
                          <w:t>in</w:t>
                        </w:r>
                        <w:r>
                          <w:rPr>
                            <w:sz w:val="16"/>
                            <w:szCs w:val="16"/>
                          </w:rPr>
                          <w:t xml:space="preserve"> </w:t>
                        </w:r>
                        <w:r>
                          <w:rPr>
                            <w:w w:val="99"/>
                            <w:sz w:val="16"/>
                            <w:szCs w:val="16"/>
                          </w:rPr>
                          <w:t>the</w:t>
                        </w:r>
                        <w:r>
                          <w:rPr>
                            <w:sz w:val="16"/>
                            <w:szCs w:val="16"/>
                          </w:rPr>
                          <w:t xml:space="preserve"> </w:t>
                        </w:r>
                        <w:r>
                          <w:rPr>
                            <w:w w:val="99"/>
                            <w:sz w:val="16"/>
                            <w:szCs w:val="16"/>
                          </w:rPr>
                          <w:t>present</w:t>
                        </w:r>
                        <w:r>
                          <w:rPr>
                            <w:sz w:val="16"/>
                            <w:szCs w:val="16"/>
                          </w:rPr>
                          <w:t xml:space="preserve"> </w:t>
                        </w:r>
                        <w:r>
                          <w:rPr>
                            <w:w w:val="99"/>
                            <w:sz w:val="16"/>
                            <w:szCs w:val="16"/>
                          </w:rPr>
                          <w:t>classification,</w:t>
                        </w:r>
                        <w:r w:rsidRPr="00684BCD">
                          <w:rPr>
                            <w:w w:val="99"/>
                            <w:sz w:val="16"/>
                            <w:szCs w:val="16"/>
                          </w:rPr>
                          <w:t xml:space="preserve"> </w:t>
                        </w:r>
                        <w:r>
                          <w:rPr>
                            <w:w w:val="99"/>
                            <w:sz w:val="16"/>
                            <w:szCs w:val="16"/>
                          </w:rPr>
                          <w:t>9.</w:t>
                        </w:r>
                        <w:r>
                          <w:rPr>
                            <w:sz w:val="16"/>
                            <w:szCs w:val="16"/>
                          </w:rPr>
                          <w:t xml:space="preserve">   </w:t>
                        </w:r>
                        <w:r>
                          <w:rPr>
                            <w:w w:val="99"/>
                            <w:sz w:val="16"/>
                            <w:szCs w:val="16"/>
                          </w:rPr>
                          <w:t>those</w:t>
                        </w:r>
                        <w:r>
                          <w:rPr>
                            <w:sz w:val="16"/>
                            <w:szCs w:val="16"/>
                          </w:rPr>
                          <w:t xml:space="preserve"> </w:t>
                        </w:r>
                        <w:r>
                          <w:rPr>
                            <w:w w:val="99"/>
                            <w:sz w:val="16"/>
                            <w:szCs w:val="16"/>
                          </w:rPr>
                          <w:t>that</w:t>
                        </w:r>
                        <w:r>
                          <w:rPr>
                            <w:sz w:val="16"/>
                            <w:szCs w:val="16"/>
                          </w:rPr>
                          <w:t xml:space="preserve"> </w:t>
                        </w:r>
                        <w:r>
                          <w:rPr>
                            <w:w w:val="99"/>
                            <w:sz w:val="16"/>
                            <w:szCs w:val="16"/>
                          </w:rPr>
                          <w:t>tremble</w:t>
                        </w:r>
                        <w:r>
                          <w:rPr>
                            <w:sz w:val="16"/>
                            <w:szCs w:val="16"/>
                          </w:rPr>
                          <w:t xml:space="preserve"> </w:t>
                        </w:r>
                        <w:r>
                          <w:rPr>
                            <w:w w:val="99"/>
                            <w:sz w:val="16"/>
                            <w:szCs w:val="16"/>
                          </w:rPr>
                          <w:t>as</w:t>
                        </w:r>
                        <w:r>
                          <w:rPr>
                            <w:sz w:val="16"/>
                            <w:szCs w:val="16"/>
                          </w:rPr>
                          <w:t xml:space="preserve"> </w:t>
                        </w:r>
                        <w:r>
                          <w:rPr>
                            <w:w w:val="99"/>
                            <w:sz w:val="16"/>
                            <w:szCs w:val="16"/>
                          </w:rPr>
                          <w:t>if</w:t>
                        </w:r>
                        <w:r>
                          <w:rPr>
                            <w:sz w:val="16"/>
                            <w:szCs w:val="16"/>
                          </w:rPr>
                          <w:t xml:space="preserve"> </w:t>
                        </w:r>
                        <w:r>
                          <w:rPr>
                            <w:w w:val="99"/>
                            <w:sz w:val="16"/>
                            <w:szCs w:val="16"/>
                          </w:rPr>
                          <w:t>they</w:t>
                        </w:r>
                        <w:r>
                          <w:rPr>
                            <w:sz w:val="16"/>
                            <w:szCs w:val="16"/>
                          </w:rPr>
                          <w:t xml:space="preserve"> </w:t>
                        </w:r>
                        <w:r>
                          <w:rPr>
                            <w:w w:val="99"/>
                            <w:sz w:val="16"/>
                            <w:szCs w:val="16"/>
                          </w:rPr>
                          <w:t>were</w:t>
                        </w:r>
                        <w:r>
                          <w:rPr>
                            <w:sz w:val="16"/>
                            <w:szCs w:val="16"/>
                          </w:rPr>
                          <w:t xml:space="preserve"> </w:t>
                        </w:r>
                        <w:r>
                          <w:rPr>
                            <w:w w:val="99"/>
                            <w:sz w:val="16"/>
                            <w:szCs w:val="16"/>
                          </w:rPr>
                          <w:t>mad,</w:t>
                        </w:r>
                      </w:p>
                      <w:p w14:paraId="44CA1027" w14:textId="77777777" w:rsidR="00AD0AE5" w:rsidRDefault="00AD0AE5">
                        <w:r>
                          <w:rPr>
                            <w:w w:val="99"/>
                            <w:sz w:val="16"/>
                            <w:szCs w:val="16"/>
                          </w:rPr>
                          <w:t>10.</w:t>
                        </w:r>
                        <w:r>
                          <w:rPr>
                            <w:sz w:val="16"/>
                            <w:szCs w:val="16"/>
                          </w:rPr>
                          <w:t xml:space="preserve"> </w:t>
                        </w:r>
                        <w:r>
                          <w:rPr>
                            <w:w w:val="99"/>
                            <w:sz w:val="16"/>
                            <w:szCs w:val="16"/>
                          </w:rPr>
                          <w:t>innumerable</w:t>
                        </w:r>
                        <w:r>
                          <w:rPr>
                            <w:sz w:val="16"/>
                            <w:szCs w:val="16"/>
                          </w:rPr>
                          <w:t xml:space="preserve"> </w:t>
                        </w:r>
                        <w:r>
                          <w:rPr>
                            <w:w w:val="99"/>
                            <w:sz w:val="16"/>
                            <w:szCs w:val="16"/>
                          </w:rPr>
                          <w:t>ones,</w:t>
                        </w:r>
                        <w:r>
                          <w:rPr>
                            <w:sz w:val="16"/>
                            <w:szCs w:val="16"/>
                          </w:rPr>
                          <w:t xml:space="preserve"> </w:t>
                        </w:r>
                        <w:r>
                          <w:rPr>
                            <w:w w:val="99"/>
                            <w:sz w:val="16"/>
                            <w:szCs w:val="16"/>
                          </w:rPr>
                          <w:t>11.</w:t>
                        </w:r>
                        <w:r>
                          <w:rPr>
                            <w:sz w:val="16"/>
                            <w:szCs w:val="16"/>
                          </w:rPr>
                          <w:t xml:space="preserve"> </w:t>
                        </w:r>
                        <w:r>
                          <w:rPr>
                            <w:w w:val="99"/>
                            <w:sz w:val="16"/>
                            <w:szCs w:val="16"/>
                          </w:rPr>
                          <w:t>those</w:t>
                        </w:r>
                        <w:r>
                          <w:rPr>
                            <w:sz w:val="16"/>
                            <w:szCs w:val="16"/>
                          </w:rPr>
                          <w:t xml:space="preserve"> </w:t>
                        </w:r>
                        <w:r>
                          <w:rPr>
                            <w:w w:val="99"/>
                            <w:sz w:val="16"/>
                            <w:szCs w:val="16"/>
                          </w:rPr>
                          <w:t>drawn</w:t>
                        </w:r>
                        <w:r>
                          <w:rPr>
                            <w:sz w:val="16"/>
                            <w:szCs w:val="16"/>
                          </w:rPr>
                          <w:t xml:space="preserve"> </w:t>
                        </w:r>
                        <w:r>
                          <w:rPr>
                            <w:w w:val="99"/>
                            <w:sz w:val="16"/>
                            <w:szCs w:val="16"/>
                          </w:rPr>
                          <w:t>with a</w:t>
                        </w:r>
                        <w:r>
                          <w:rPr>
                            <w:sz w:val="16"/>
                            <w:szCs w:val="16"/>
                          </w:rPr>
                          <w:t xml:space="preserve"> </w:t>
                        </w:r>
                        <w:r>
                          <w:rPr>
                            <w:w w:val="99"/>
                            <w:sz w:val="16"/>
                            <w:szCs w:val="16"/>
                          </w:rPr>
                          <w:t>very</w:t>
                        </w:r>
                        <w:r>
                          <w:rPr>
                            <w:sz w:val="16"/>
                            <w:szCs w:val="16"/>
                          </w:rPr>
                          <w:t xml:space="preserve"> </w:t>
                        </w:r>
                        <w:r>
                          <w:rPr>
                            <w:w w:val="99"/>
                            <w:sz w:val="16"/>
                            <w:szCs w:val="16"/>
                          </w:rPr>
                          <w:t>fine</w:t>
                        </w:r>
                        <w:r>
                          <w:rPr>
                            <w:sz w:val="16"/>
                            <w:szCs w:val="16"/>
                          </w:rPr>
                          <w:t xml:space="preserve"> </w:t>
                        </w:r>
                        <w:r>
                          <w:rPr>
                            <w:w w:val="99"/>
                            <w:sz w:val="16"/>
                            <w:szCs w:val="16"/>
                          </w:rPr>
                          <w:t>camelhair</w:t>
                        </w:r>
                        <w:r>
                          <w:rPr>
                            <w:sz w:val="16"/>
                            <w:szCs w:val="16"/>
                          </w:rPr>
                          <w:t xml:space="preserve"> </w:t>
                        </w:r>
                        <w:r>
                          <w:rPr>
                            <w:w w:val="99"/>
                            <w:sz w:val="16"/>
                            <w:szCs w:val="16"/>
                          </w:rPr>
                          <w:t>brush,</w:t>
                        </w:r>
                        <w:r>
                          <w:rPr>
                            <w:sz w:val="16"/>
                            <w:szCs w:val="16"/>
                          </w:rPr>
                          <w:t xml:space="preserve"> </w:t>
                        </w:r>
                        <w:r>
                          <w:rPr>
                            <w:w w:val="99"/>
                            <w:sz w:val="16"/>
                            <w:szCs w:val="16"/>
                          </w:rPr>
                          <w:t>12.</w:t>
                        </w:r>
                        <w:r>
                          <w:rPr>
                            <w:sz w:val="16"/>
                            <w:szCs w:val="16"/>
                          </w:rPr>
                          <w:t xml:space="preserve">  </w:t>
                        </w:r>
                        <w:r>
                          <w:rPr>
                            <w:w w:val="99"/>
                            <w:sz w:val="16"/>
                            <w:szCs w:val="16"/>
                          </w:rPr>
                          <w:t>others,</w:t>
                        </w:r>
                        <w:r>
                          <w:rPr>
                            <w:sz w:val="16"/>
                            <w:szCs w:val="16"/>
                          </w:rPr>
                          <w:t xml:space="preserve"> </w:t>
                        </w:r>
                        <w:r>
                          <w:rPr>
                            <w:w w:val="99"/>
                            <w:sz w:val="16"/>
                            <w:szCs w:val="16"/>
                          </w:rPr>
                          <w:t>13. those</w:t>
                        </w:r>
                        <w:r>
                          <w:rPr>
                            <w:sz w:val="16"/>
                            <w:szCs w:val="16"/>
                          </w:rPr>
                          <w:t xml:space="preserve"> </w:t>
                        </w:r>
                        <w:r>
                          <w:rPr>
                            <w:w w:val="99"/>
                            <w:sz w:val="16"/>
                            <w:szCs w:val="16"/>
                          </w:rPr>
                          <w:t>that</w:t>
                        </w:r>
                        <w:r>
                          <w:rPr>
                            <w:sz w:val="16"/>
                            <w:szCs w:val="16"/>
                          </w:rPr>
                          <w:t xml:space="preserve"> </w:t>
                        </w:r>
                        <w:r>
                          <w:rPr>
                            <w:w w:val="99"/>
                            <w:sz w:val="16"/>
                            <w:szCs w:val="16"/>
                          </w:rPr>
                          <w:t>have</w:t>
                        </w:r>
                        <w:r>
                          <w:rPr>
                            <w:sz w:val="16"/>
                            <w:szCs w:val="16"/>
                          </w:rPr>
                          <w:t xml:space="preserve"> </w:t>
                        </w:r>
                        <w:r>
                          <w:rPr>
                            <w:w w:val="99"/>
                            <w:sz w:val="16"/>
                            <w:szCs w:val="16"/>
                          </w:rPr>
                          <w:t>just</w:t>
                        </w:r>
                        <w:r>
                          <w:rPr>
                            <w:sz w:val="16"/>
                            <w:szCs w:val="16"/>
                          </w:rPr>
                          <w:t xml:space="preserve"> </w:t>
                        </w:r>
                        <w:r>
                          <w:rPr>
                            <w:w w:val="99"/>
                            <w:sz w:val="16"/>
                            <w:szCs w:val="16"/>
                          </w:rPr>
                          <w:t>broken</w:t>
                        </w:r>
                        <w:r>
                          <w:rPr>
                            <w:sz w:val="16"/>
                            <w:szCs w:val="16"/>
                          </w:rPr>
                          <w:t xml:space="preserve"> </w:t>
                        </w:r>
                        <w:r>
                          <w:rPr>
                            <w:w w:val="99"/>
                            <w:sz w:val="16"/>
                            <w:szCs w:val="16"/>
                          </w:rPr>
                          <w:t>a</w:t>
                        </w:r>
                        <w:r>
                          <w:rPr>
                            <w:sz w:val="16"/>
                            <w:szCs w:val="16"/>
                          </w:rPr>
                          <w:t xml:space="preserve"> </w:t>
                        </w:r>
                        <w:r>
                          <w:rPr>
                            <w:w w:val="99"/>
                            <w:sz w:val="16"/>
                            <w:szCs w:val="16"/>
                          </w:rPr>
                          <w:t>flower</w:t>
                        </w:r>
                        <w:r>
                          <w:rPr>
                            <w:sz w:val="16"/>
                            <w:szCs w:val="16"/>
                          </w:rPr>
                          <w:t xml:space="preserve"> </w:t>
                        </w:r>
                        <w:r>
                          <w:rPr>
                            <w:w w:val="99"/>
                            <w:sz w:val="16"/>
                            <w:szCs w:val="16"/>
                          </w:rPr>
                          <w:t>vase,</w:t>
                        </w:r>
                        <w:r>
                          <w:rPr>
                            <w:sz w:val="16"/>
                            <w:szCs w:val="16"/>
                          </w:rPr>
                          <w:t xml:space="preserve"> </w:t>
                        </w:r>
                        <w:r>
                          <w:rPr>
                            <w:w w:val="99"/>
                            <w:sz w:val="16"/>
                            <w:szCs w:val="16"/>
                          </w:rPr>
                          <w:t>14. those</w:t>
                        </w:r>
                        <w:r>
                          <w:rPr>
                            <w:sz w:val="16"/>
                            <w:szCs w:val="16"/>
                          </w:rPr>
                          <w:t xml:space="preserve"> </w:t>
                        </w:r>
                        <w:r>
                          <w:rPr>
                            <w:w w:val="99"/>
                            <w:sz w:val="16"/>
                            <w:szCs w:val="16"/>
                          </w:rPr>
                          <w:t>that</w:t>
                        </w:r>
                        <w:r>
                          <w:rPr>
                            <w:sz w:val="16"/>
                            <w:szCs w:val="16"/>
                          </w:rPr>
                          <w:t xml:space="preserve"> </w:t>
                        </w:r>
                        <w:r>
                          <w:rPr>
                            <w:w w:val="99"/>
                            <w:sz w:val="16"/>
                            <w:szCs w:val="16"/>
                          </w:rPr>
                          <w:t>from</w:t>
                        </w:r>
                        <w:r>
                          <w:rPr>
                            <w:sz w:val="16"/>
                            <w:szCs w:val="16"/>
                          </w:rPr>
                          <w:t xml:space="preserve"> </w:t>
                        </w:r>
                        <w:r>
                          <w:rPr>
                            <w:w w:val="99"/>
                            <w:sz w:val="16"/>
                            <w:szCs w:val="16"/>
                          </w:rPr>
                          <w:t>a</w:t>
                        </w:r>
                        <w:r>
                          <w:rPr>
                            <w:sz w:val="16"/>
                            <w:szCs w:val="16"/>
                          </w:rPr>
                          <w:t xml:space="preserve"> </w:t>
                        </w:r>
                        <w:r>
                          <w:rPr>
                            <w:w w:val="99"/>
                            <w:sz w:val="16"/>
                            <w:szCs w:val="16"/>
                          </w:rPr>
                          <w:t>long</w:t>
                        </w:r>
                        <w:r>
                          <w:rPr>
                            <w:sz w:val="16"/>
                            <w:szCs w:val="16"/>
                          </w:rPr>
                          <w:t xml:space="preserve"> </w:t>
                        </w:r>
                        <w:r>
                          <w:rPr>
                            <w:w w:val="99"/>
                            <w:sz w:val="16"/>
                            <w:szCs w:val="16"/>
                          </w:rPr>
                          <w:t>way</w:t>
                        </w:r>
                        <w:r>
                          <w:rPr>
                            <w:sz w:val="16"/>
                            <w:szCs w:val="16"/>
                          </w:rPr>
                          <w:t xml:space="preserve"> </w:t>
                        </w:r>
                        <w:r>
                          <w:rPr>
                            <w:w w:val="99"/>
                            <w:sz w:val="16"/>
                            <w:szCs w:val="16"/>
                          </w:rPr>
                          <w:t>off</w:t>
                        </w:r>
                        <w:r>
                          <w:rPr>
                            <w:sz w:val="16"/>
                            <w:szCs w:val="16"/>
                          </w:rPr>
                          <w:t xml:space="preserve"> </w:t>
                        </w:r>
                        <w:r>
                          <w:rPr>
                            <w:w w:val="99"/>
                            <w:sz w:val="16"/>
                            <w:szCs w:val="16"/>
                          </w:rPr>
                          <w:t>look</w:t>
                        </w:r>
                        <w:r>
                          <w:rPr>
                            <w:sz w:val="16"/>
                            <w:szCs w:val="16"/>
                          </w:rPr>
                          <w:t xml:space="preserve"> </w:t>
                        </w:r>
                        <w:r>
                          <w:rPr>
                            <w:w w:val="99"/>
                            <w:sz w:val="16"/>
                            <w:szCs w:val="16"/>
                          </w:rPr>
                          <w:t>like</w:t>
                        </w:r>
                        <w:r>
                          <w:rPr>
                            <w:sz w:val="16"/>
                            <w:szCs w:val="16"/>
                          </w:rPr>
                          <w:t xml:space="preserve"> </w:t>
                        </w:r>
                        <w:r>
                          <w:rPr>
                            <w:w w:val="99"/>
                            <w:sz w:val="16"/>
                            <w:szCs w:val="16"/>
                          </w:rPr>
                          <w:t>flies</w:t>
                        </w:r>
                      </w:p>
                    </w:txbxContent>
                  </v:textbox>
                  <w10:wrap type="square" anchorx="page"/>
                </v:shape>
              </w:pict>
            </mc:Fallback>
          </mc:AlternateContent>
        </w:r>
      </w:ins>
      <w:r w:rsidR="00F853BF">
        <w:rPr>
          <w:w w:val="99"/>
        </w:rPr>
        <w:t>Let’s say</w:t>
      </w:r>
      <w:r w:rsidR="00F853BF">
        <w:t xml:space="preserve"> </w:t>
      </w:r>
      <w:r w:rsidR="00F853BF">
        <w:rPr>
          <w:w w:val="99"/>
        </w:rPr>
        <w:t>for</w:t>
      </w:r>
      <w:r w:rsidR="00F853BF">
        <w:t xml:space="preserve"> </w:t>
      </w:r>
      <w:r w:rsidR="00F853BF">
        <w:rPr>
          <w:w w:val="99"/>
        </w:rPr>
        <w:t>example,</w:t>
      </w:r>
      <w:r w:rsidR="00F853BF">
        <w:t xml:space="preserve"> </w:t>
      </w:r>
      <w:r w:rsidR="00F853BF">
        <w:rPr>
          <w:w w:val="99"/>
        </w:rPr>
        <w:t>that</w:t>
      </w:r>
      <w:r w:rsidR="00F853BF">
        <w:t xml:space="preserve"> </w:t>
      </w:r>
      <w:del w:id="20" w:author="Katelyn Campbell" w:date="2019-04-22T18:28:00Z">
        <w:r w:rsidR="00F853BF" w:rsidDel="00F05EC7">
          <w:rPr>
            <w:w w:val="99"/>
          </w:rPr>
          <w:delText>you</w:delText>
        </w:r>
        <w:r w:rsidR="00F853BF" w:rsidDel="00F05EC7">
          <w:delText xml:space="preserve"> </w:delText>
        </w:r>
        <w:r w:rsidR="00F853BF" w:rsidDel="00F05EC7">
          <w:rPr>
            <w:w w:val="99"/>
          </w:rPr>
          <w:delText>have</w:delText>
        </w:r>
      </w:del>
      <w:ins w:id="21" w:author="Katelyn Campbell" w:date="2019-04-22T18:28:00Z">
        <w:r w:rsidR="00F05EC7">
          <w:rPr>
            <w:w w:val="99"/>
          </w:rPr>
          <w:t>there’s</w:t>
        </w:r>
      </w:ins>
      <w:r w:rsidR="00F853BF">
        <w:t xml:space="preserve"> </w:t>
      </w:r>
      <w:r w:rsidR="00F853BF">
        <w:rPr>
          <w:w w:val="99"/>
        </w:rPr>
        <w:t>a</w:t>
      </w:r>
      <w:r w:rsidR="00F853BF">
        <w:t xml:space="preserve"> </w:t>
      </w:r>
      <w:r w:rsidR="00F853BF">
        <w:rPr>
          <w:w w:val="99"/>
        </w:rPr>
        <w:t>patient</w:t>
      </w:r>
      <w:r w:rsidR="00F853BF">
        <w:t xml:space="preserve"> </w:t>
      </w:r>
      <w:r w:rsidR="00F853BF">
        <w:rPr>
          <w:w w:val="99"/>
        </w:rPr>
        <w:t>infected</w:t>
      </w:r>
      <w:r w:rsidR="00F853BF">
        <w:t xml:space="preserve"> </w:t>
      </w:r>
      <w:r w:rsidR="00F853BF">
        <w:rPr>
          <w:w w:val="99"/>
        </w:rPr>
        <w:t>with</w:t>
      </w:r>
      <w:r w:rsidR="00F853BF">
        <w:t xml:space="preserve"> </w:t>
      </w:r>
      <w:r w:rsidR="00F853BF">
        <w:rPr>
          <w:w w:val="99"/>
        </w:rPr>
        <w:t>a</w:t>
      </w:r>
      <w:r w:rsidR="00F853BF">
        <w:t xml:space="preserve"> </w:t>
      </w:r>
      <w:r w:rsidR="00F853BF">
        <w:rPr>
          <w:w w:val="99"/>
        </w:rPr>
        <w:t>novel</w:t>
      </w:r>
      <w:r w:rsidR="00F853BF">
        <w:t xml:space="preserve"> </w:t>
      </w:r>
      <w:r w:rsidR="00F853BF">
        <w:rPr>
          <w:w w:val="99"/>
        </w:rPr>
        <w:t>pathogen.</w:t>
      </w:r>
      <w:r w:rsidR="00F853BF">
        <w:t xml:space="preserve"> </w:t>
      </w:r>
      <w:del w:id="22" w:author="Katelyn Campbell" w:date="2019-04-22T18:29:00Z">
        <w:r w:rsidR="00F853BF" w:rsidDel="00F05EC7">
          <w:rPr>
            <w:w w:val="99"/>
          </w:rPr>
          <w:delText>You can</w:delText>
        </w:r>
        <w:r w:rsidR="00F853BF" w:rsidDel="00F05EC7">
          <w:delText xml:space="preserve"> </w:delText>
        </w:r>
        <w:r w:rsidR="00F853BF" w:rsidDel="00F05EC7">
          <w:rPr>
            <w:w w:val="99"/>
          </w:rPr>
          <w:delText>identify</w:delText>
        </w:r>
        <w:r w:rsidR="00F853BF" w:rsidDel="00F05EC7">
          <w:delText xml:space="preserve"> </w:delText>
        </w:r>
        <w:r w:rsidR="00F853BF" w:rsidDel="00F05EC7">
          <w:rPr>
            <w:w w:val="99"/>
          </w:rPr>
          <w:delText>that</w:delText>
        </w:r>
      </w:del>
      <w:ins w:id="23" w:author="Katelyn Campbell" w:date="2019-04-22T18:29:00Z">
        <w:r w:rsidR="00F05EC7">
          <w:rPr>
            <w:w w:val="99"/>
          </w:rPr>
          <w:t>The identi</w:t>
        </w:r>
      </w:ins>
      <w:ins w:id="24" w:author="Katelyn Campbell" w:date="2019-04-22T18:30:00Z">
        <w:r w:rsidR="00F05EC7">
          <w:rPr>
            <w:w w:val="99"/>
          </w:rPr>
          <w:t>ty of the</w:t>
        </w:r>
      </w:ins>
      <w:r w:rsidR="00F853BF">
        <w:t xml:space="preserve"> </w:t>
      </w:r>
      <w:r w:rsidR="00F853BF">
        <w:rPr>
          <w:w w:val="99"/>
        </w:rPr>
        <w:t>pathogen</w:t>
      </w:r>
      <w:r w:rsidR="00F853BF">
        <w:t xml:space="preserve"> </w:t>
      </w:r>
      <w:ins w:id="25" w:author="Katelyn Campbell" w:date="2019-04-22T18:30:00Z">
        <w:r w:rsidR="00F05EC7">
          <w:t xml:space="preserve">can be found </w:t>
        </w:r>
      </w:ins>
      <w:r w:rsidR="00F853BF">
        <w:rPr>
          <w:w w:val="99"/>
        </w:rPr>
        <w:t>and</w:t>
      </w:r>
      <w:r w:rsidR="00F853BF">
        <w:t xml:space="preserve"> </w:t>
      </w:r>
      <w:r w:rsidR="00F853BF">
        <w:rPr>
          <w:w w:val="99"/>
        </w:rPr>
        <w:t>place</w:t>
      </w:r>
      <w:r w:rsidR="00F853BF">
        <w:t xml:space="preserve"> </w:t>
      </w:r>
      <w:r w:rsidR="00F853BF">
        <w:rPr>
          <w:w w:val="99"/>
        </w:rPr>
        <w:t>it</w:t>
      </w:r>
      <w:r w:rsidR="00F853BF">
        <w:t xml:space="preserve"> </w:t>
      </w:r>
      <w:r w:rsidR="00F853BF">
        <w:rPr>
          <w:w w:val="99"/>
        </w:rPr>
        <w:t>somewhere</w:t>
      </w:r>
      <w:r w:rsidR="00F853BF">
        <w:t xml:space="preserve"> </w:t>
      </w:r>
      <w:r w:rsidR="00F853BF">
        <w:rPr>
          <w:w w:val="99"/>
        </w:rPr>
        <w:t>in</w:t>
      </w:r>
      <w:r w:rsidR="00F853BF">
        <w:t xml:space="preserve"> </w:t>
      </w:r>
      <w:r w:rsidR="00F853BF">
        <w:rPr>
          <w:w w:val="99"/>
        </w:rPr>
        <w:t>the</w:t>
      </w:r>
      <w:r w:rsidR="00F853BF">
        <w:t xml:space="preserve"> </w:t>
      </w:r>
      <w:r w:rsidR="00F853BF">
        <w:rPr>
          <w:w w:val="99"/>
        </w:rPr>
        <w:t>bacterial</w:t>
      </w:r>
      <w:r w:rsidR="00F853BF">
        <w:t xml:space="preserve"> </w:t>
      </w:r>
      <w:r w:rsidR="00F853BF">
        <w:rPr>
          <w:w w:val="99"/>
        </w:rPr>
        <w:t>taxonomy, but</w:t>
      </w:r>
      <w:r w:rsidR="00F853BF">
        <w:t xml:space="preserve"> </w:t>
      </w:r>
      <w:r w:rsidR="00F853BF">
        <w:rPr>
          <w:w w:val="99"/>
        </w:rPr>
        <w:t>unfortunately,</w:t>
      </w:r>
      <w:r w:rsidR="00F853BF">
        <w:t xml:space="preserve"> </w:t>
      </w:r>
      <w:r w:rsidR="00F853BF">
        <w:rPr>
          <w:w w:val="99"/>
        </w:rPr>
        <w:t>none</w:t>
      </w:r>
      <w:r w:rsidR="00F853BF">
        <w:t xml:space="preserve"> </w:t>
      </w:r>
      <w:r w:rsidR="00F853BF">
        <w:rPr>
          <w:w w:val="99"/>
        </w:rPr>
        <w:t>of</w:t>
      </w:r>
      <w:r w:rsidR="00F853BF">
        <w:t xml:space="preserve"> </w:t>
      </w:r>
      <w:r w:rsidR="00F853BF">
        <w:rPr>
          <w:w w:val="99"/>
        </w:rPr>
        <w:t>the</w:t>
      </w:r>
      <w:r w:rsidR="00F853BF">
        <w:t xml:space="preserve"> </w:t>
      </w:r>
      <w:r w:rsidR="00F853BF">
        <w:rPr>
          <w:w w:val="99"/>
        </w:rPr>
        <w:t>treatments</w:t>
      </w:r>
      <w:r w:rsidR="00F853BF">
        <w:t xml:space="preserve"> </w:t>
      </w:r>
      <w:del w:id="26" w:author="Katelyn Campbell" w:date="2019-04-22T18:30:00Z">
        <w:r w:rsidR="00F853BF" w:rsidDel="00F05EC7">
          <w:rPr>
            <w:w w:val="99"/>
          </w:rPr>
          <w:delText>that</w:delText>
        </w:r>
        <w:r w:rsidR="00F853BF" w:rsidDel="00F05EC7">
          <w:delText xml:space="preserve"> </w:delText>
        </w:r>
        <w:r w:rsidR="00F853BF" w:rsidDel="00F05EC7">
          <w:rPr>
            <w:w w:val="99"/>
          </w:rPr>
          <w:delText>you</w:delText>
        </w:r>
        <w:r w:rsidR="00F853BF" w:rsidDel="00F05EC7">
          <w:delText xml:space="preserve"> </w:delText>
        </w:r>
        <w:r w:rsidR="00F853BF" w:rsidDel="00F05EC7">
          <w:rPr>
            <w:w w:val="99"/>
          </w:rPr>
          <w:delText>usually</w:delText>
        </w:r>
        <w:r w:rsidR="00F853BF" w:rsidDel="00F05EC7">
          <w:delText xml:space="preserve"> </w:delText>
        </w:r>
        <w:r w:rsidR="00F853BF" w:rsidDel="00F05EC7">
          <w:rPr>
            <w:w w:val="99"/>
          </w:rPr>
          <w:delText>use</w:delText>
        </w:r>
      </w:del>
      <w:ins w:id="27" w:author="Katelyn Campbell" w:date="2019-04-22T18:30:00Z">
        <w:r w:rsidR="00F05EC7">
          <w:rPr>
            <w:w w:val="99"/>
          </w:rPr>
          <w:t>available</w:t>
        </w:r>
      </w:ins>
      <w:r w:rsidR="00F853BF">
        <w:t xml:space="preserve"> </w:t>
      </w:r>
      <w:r w:rsidR="00F853BF">
        <w:rPr>
          <w:w w:val="99"/>
        </w:rPr>
        <w:t>for</w:t>
      </w:r>
      <w:r w:rsidR="00F853BF">
        <w:t xml:space="preserve"> </w:t>
      </w:r>
      <w:r w:rsidR="00F853BF">
        <w:rPr>
          <w:w w:val="99"/>
        </w:rPr>
        <w:t>closely</w:t>
      </w:r>
      <w:r w:rsidR="00F853BF">
        <w:t xml:space="preserve"> </w:t>
      </w:r>
      <w:r w:rsidR="00F853BF">
        <w:rPr>
          <w:w w:val="99"/>
        </w:rPr>
        <w:t>related</w:t>
      </w:r>
      <w:r w:rsidR="00F853BF">
        <w:t xml:space="preserve"> </w:t>
      </w:r>
      <w:r w:rsidR="00F853BF">
        <w:rPr>
          <w:w w:val="99"/>
        </w:rPr>
        <w:t>species</w:t>
      </w:r>
      <w:r w:rsidR="00F853BF">
        <w:t xml:space="preserve"> </w:t>
      </w:r>
      <w:r w:rsidR="00F853BF">
        <w:rPr>
          <w:w w:val="99"/>
        </w:rPr>
        <w:t>show</w:t>
      </w:r>
      <w:r w:rsidR="00F853BF">
        <w:t xml:space="preserve"> </w:t>
      </w:r>
      <w:r w:rsidR="00F853BF">
        <w:rPr>
          <w:w w:val="99"/>
        </w:rPr>
        <w:t>any</w:t>
      </w:r>
      <w:r w:rsidR="00F853BF">
        <w:t xml:space="preserve"> </w:t>
      </w:r>
      <w:r w:rsidR="00F853BF">
        <w:rPr>
          <w:w w:val="99"/>
        </w:rPr>
        <w:t>effect</w:t>
      </w:r>
      <w:r w:rsidR="00F853BF">
        <w:t xml:space="preserve"> </w:t>
      </w:r>
      <w:r w:rsidR="00F853BF">
        <w:rPr>
          <w:w w:val="99"/>
        </w:rPr>
        <w:t>against</w:t>
      </w:r>
      <w:r w:rsidR="00F853BF">
        <w:t xml:space="preserve"> </w:t>
      </w:r>
      <w:r w:rsidR="00F853BF">
        <w:rPr>
          <w:w w:val="99"/>
        </w:rPr>
        <w:t>this</w:t>
      </w:r>
      <w:r w:rsidR="00F853BF">
        <w:t xml:space="preserve"> </w:t>
      </w:r>
      <w:r w:rsidR="00F853BF">
        <w:rPr>
          <w:w w:val="99"/>
        </w:rPr>
        <w:t>one.</w:t>
      </w:r>
      <w:r w:rsidR="00F853BF">
        <w:t xml:space="preserve"> </w:t>
      </w:r>
      <w:r w:rsidR="00F853BF">
        <w:rPr>
          <w:w w:val="99"/>
        </w:rPr>
        <w:t>How</w:t>
      </w:r>
      <w:r w:rsidR="00F853BF">
        <w:t xml:space="preserve"> </w:t>
      </w:r>
      <w:r w:rsidR="00F853BF">
        <w:rPr>
          <w:w w:val="99"/>
        </w:rPr>
        <w:t>come?</w:t>
      </w:r>
      <w:r w:rsidR="00F853BF">
        <w:t xml:space="preserve"> </w:t>
      </w:r>
      <w:r w:rsidR="00F853BF">
        <w:rPr>
          <w:w w:val="99"/>
        </w:rPr>
        <w:t>Just</w:t>
      </w:r>
      <w:r w:rsidR="00F853BF">
        <w:t xml:space="preserve"> </w:t>
      </w:r>
      <w:r w:rsidR="00F853BF">
        <w:rPr>
          <w:w w:val="99"/>
        </w:rPr>
        <w:t>because</w:t>
      </w:r>
      <w:r w:rsidR="00F853BF">
        <w:t xml:space="preserve"> </w:t>
      </w:r>
      <w:r w:rsidR="00F853BF">
        <w:rPr>
          <w:w w:val="99"/>
        </w:rPr>
        <w:t>two organisms</w:t>
      </w:r>
      <w:r w:rsidR="00F853BF">
        <w:t xml:space="preserve"> </w:t>
      </w:r>
      <w:r w:rsidR="00F853BF">
        <w:rPr>
          <w:w w:val="99"/>
        </w:rPr>
        <w:t>are</w:t>
      </w:r>
      <w:r w:rsidR="00F853BF">
        <w:t xml:space="preserve"> </w:t>
      </w:r>
      <w:r w:rsidR="00F853BF">
        <w:rPr>
          <w:w w:val="99"/>
        </w:rPr>
        <w:t>closely</w:t>
      </w:r>
      <w:r w:rsidR="00F853BF">
        <w:t xml:space="preserve"> </w:t>
      </w:r>
      <w:r w:rsidR="00F853BF">
        <w:rPr>
          <w:w w:val="99"/>
        </w:rPr>
        <w:t>related</w:t>
      </w:r>
      <w:r w:rsidR="00F853BF">
        <w:t xml:space="preserve"> </w:t>
      </w:r>
      <w:r w:rsidR="00F853BF">
        <w:rPr>
          <w:w w:val="99"/>
        </w:rPr>
        <w:t>does</w:t>
      </w:r>
      <w:r w:rsidR="00F853BF">
        <w:t xml:space="preserve"> </w:t>
      </w:r>
      <w:r w:rsidR="00F853BF">
        <w:rPr>
          <w:w w:val="99"/>
        </w:rPr>
        <w:t>not</w:t>
      </w:r>
      <w:r w:rsidR="00F853BF">
        <w:t xml:space="preserve"> </w:t>
      </w:r>
      <w:r w:rsidR="00F853BF">
        <w:rPr>
          <w:w w:val="99"/>
        </w:rPr>
        <w:t>necessarily</w:t>
      </w:r>
      <w:r w:rsidR="00F853BF">
        <w:t xml:space="preserve"> </w:t>
      </w:r>
      <w:r w:rsidR="00F853BF">
        <w:rPr>
          <w:w w:val="99"/>
        </w:rPr>
        <w:t>mean</w:t>
      </w:r>
      <w:r w:rsidR="00F853BF">
        <w:t xml:space="preserve"> </w:t>
      </w:r>
      <w:r w:rsidR="00F853BF">
        <w:rPr>
          <w:w w:val="99"/>
        </w:rPr>
        <w:t>that</w:t>
      </w:r>
      <w:r w:rsidR="00F853BF">
        <w:t xml:space="preserve"> </w:t>
      </w:r>
      <w:r w:rsidR="00F853BF">
        <w:rPr>
          <w:w w:val="99"/>
        </w:rPr>
        <w:t>they</w:t>
      </w:r>
      <w:r w:rsidR="00F853BF">
        <w:t xml:space="preserve"> </w:t>
      </w:r>
      <w:r w:rsidR="00F853BF">
        <w:rPr>
          <w:w w:val="99"/>
        </w:rPr>
        <w:t>are</w:t>
      </w:r>
      <w:r w:rsidR="00F853BF">
        <w:t xml:space="preserve"> </w:t>
      </w:r>
      <w:r w:rsidR="00F853BF">
        <w:rPr>
          <w:w w:val="99"/>
        </w:rPr>
        <w:t xml:space="preserve">similar </w:t>
      </w:r>
      <w:del w:id="28" w:author="Katelyn Campbell" w:date="2019-04-22T18:31:00Z">
        <w:r w:rsidR="00F853BF" w:rsidDel="00F05EC7">
          <w:rPr>
            <w:w w:val="99"/>
          </w:rPr>
          <w:delText>in</w:delText>
        </w:r>
        <w:r w:rsidR="00F853BF" w:rsidDel="00F05EC7">
          <w:delText xml:space="preserve"> </w:delText>
        </w:r>
        <w:r w:rsidR="00F853BF" w:rsidDel="00F05EC7">
          <w:rPr>
            <w:w w:val="99"/>
          </w:rPr>
          <w:delText>their</w:delText>
        </w:r>
        <w:r w:rsidR="00F853BF" w:rsidDel="00F05EC7">
          <w:delText xml:space="preserve"> </w:delText>
        </w:r>
      </w:del>
      <w:r w:rsidR="00F853BF">
        <w:rPr>
          <w:w w:val="99"/>
        </w:rPr>
        <w:t>phenotyp</w:t>
      </w:r>
      <w:ins w:id="29" w:author="Katelyn Campbell" w:date="2019-04-22T18:31:00Z">
        <w:r w:rsidR="00F05EC7">
          <w:rPr>
            <w:w w:val="99"/>
          </w:rPr>
          <w:t>ically</w:t>
        </w:r>
      </w:ins>
      <w:del w:id="30" w:author="Katelyn Campbell" w:date="2019-04-22T18:31:00Z">
        <w:r w:rsidR="00F853BF" w:rsidDel="00F05EC7">
          <w:rPr>
            <w:w w:val="99"/>
          </w:rPr>
          <w:delText>e</w:delText>
        </w:r>
      </w:del>
      <w:r w:rsidR="00F853BF">
        <w:rPr>
          <w:w w:val="99"/>
        </w:rPr>
        <w:t>.</w:t>
      </w:r>
      <w:r w:rsidR="00F853BF">
        <w:t xml:space="preserve">  </w:t>
      </w:r>
      <w:del w:id="31" w:author="Katelyn Campbell" w:date="2019-04-22T18:32:00Z">
        <w:r w:rsidR="00F853BF" w:rsidDel="00F05EC7">
          <w:rPr>
            <w:w w:val="99"/>
          </w:rPr>
          <w:delText>So</w:delText>
        </w:r>
      </w:del>
      <w:ins w:id="32" w:author="Katelyn Campbell" w:date="2019-04-22T18:32:00Z">
        <w:r w:rsidR="00F05EC7">
          <w:rPr>
            <w:w w:val="99"/>
          </w:rPr>
          <w:t>Therefore,</w:t>
        </w:r>
      </w:ins>
      <w:r w:rsidR="00F853BF">
        <w:t xml:space="preserve"> </w:t>
      </w:r>
      <w:r w:rsidR="00F853BF">
        <w:rPr>
          <w:w w:val="99"/>
        </w:rPr>
        <w:t>a</w:t>
      </w:r>
      <w:r w:rsidR="00F853BF">
        <w:t xml:space="preserve"> </w:t>
      </w:r>
      <w:r w:rsidR="00F853BF">
        <w:rPr>
          <w:w w:val="99"/>
        </w:rPr>
        <w:t>tree</w:t>
      </w:r>
      <w:r w:rsidR="00F853BF">
        <w:t xml:space="preserve"> </w:t>
      </w:r>
      <w:r w:rsidR="00F853BF">
        <w:rPr>
          <w:w w:val="99"/>
        </w:rPr>
        <w:t>that</w:t>
      </w:r>
      <w:r w:rsidR="00F853BF">
        <w:t xml:space="preserve"> </w:t>
      </w:r>
      <w:r w:rsidR="00F853BF">
        <w:rPr>
          <w:w w:val="99"/>
        </w:rPr>
        <w:t>groups</w:t>
      </w:r>
      <w:r w:rsidR="00F853BF">
        <w:t xml:space="preserve"> </w:t>
      </w:r>
      <w:r w:rsidR="00F853BF">
        <w:rPr>
          <w:w w:val="99"/>
        </w:rPr>
        <w:t>organisms</w:t>
      </w:r>
      <w:r w:rsidR="00F853BF">
        <w:t xml:space="preserve"> </w:t>
      </w:r>
      <w:r w:rsidR="00F853BF">
        <w:rPr>
          <w:w w:val="99"/>
        </w:rPr>
        <w:t>based</w:t>
      </w:r>
      <w:r w:rsidR="00F853BF">
        <w:t xml:space="preserve"> </w:t>
      </w:r>
      <w:r w:rsidR="00F853BF">
        <w:rPr>
          <w:w w:val="99"/>
        </w:rPr>
        <w:t>on</w:t>
      </w:r>
      <w:r w:rsidR="00F853BF">
        <w:t xml:space="preserve"> </w:t>
      </w:r>
      <w:r w:rsidR="00F853BF">
        <w:rPr>
          <w:w w:val="99"/>
        </w:rPr>
        <w:t>their</w:t>
      </w:r>
      <w:r w:rsidR="00F853BF">
        <w:t xml:space="preserve"> </w:t>
      </w:r>
      <w:r w:rsidR="00F853BF">
        <w:rPr>
          <w:w w:val="99"/>
        </w:rPr>
        <w:t>actual</w:t>
      </w:r>
      <w:r w:rsidR="00F853BF">
        <w:t xml:space="preserve"> </w:t>
      </w:r>
      <w:r w:rsidR="00F853BF" w:rsidRPr="00F05EC7">
        <w:rPr>
          <w:i/>
          <w:w w:val="99"/>
          <w:rPrChange w:id="33" w:author="Katelyn Campbell" w:date="2019-04-22T18:32:00Z">
            <w:rPr>
              <w:w w:val="99"/>
            </w:rPr>
          </w:rPrChange>
        </w:rPr>
        <w:t>in vivo</w:t>
      </w:r>
      <w:r w:rsidR="00F853BF">
        <w:t xml:space="preserve"> </w:t>
      </w:r>
      <w:r w:rsidR="00F853BF">
        <w:rPr>
          <w:w w:val="99"/>
        </w:rPr>
        <w:t>similarity</w:t>
      </w:r>
      <w:r w:rsidR="00F853BF">
        <w:t xml:space="preserve"> </w:t>
      </w:r>
      <w:r w:rsidR="00F853BF">
        <w:rPr>
          <w:w w:val="99"/>
        </w:rPr>
        <w:t>would</w:t>
      </w:r>
      <w:r w:rsidR="00F853BF">
        <w:t xml:space="preserve"> </w:t>
      </w:r>
      <w:r w:rsidR="00F853BF">
        <w:rPr>
          <w:w w:val="99"/>
        </w:rPr>
        <w:t>be</w:t>
      </w:r>
      <w:r w:rsidR="00F853BF">
        <w:t xml:space="preserve"> </w:t>
      </w:r>
      <w:r w:rsidR="00F853BF">
        <w:rPr>
          <w:w w:val="99"/>
        </w:rPr>
        <w:t>much</w:t>
      </w:r>
      <w:r w:rsidR="00F853BF">
        <w:t xml:space="preserve"> </w:t>
      </w:r>
      <w:r w:rsidR="00F853BF">
        <w:rPr>
          <w:w w:val="99"/>
        </w:rPr>
        <w:t>more</w:t>
      </w:r>
      <w:r w:rsidR="00F853BF">
        <w:t xml:space="preserve"> </w:t>
      </w:r>
      <w:r w:rsidR="00F853BF">
        <w:rPr>
          <w:w w:val="99"/>
        </w:rPr>
        <w:t>helpful</w:t>
      </w:r>
      <w:r w:rsidR="00F853BF">
        <w:t xml:space="preserve"> </w:t>
      </w:r>
      <w:r w:rsidR="00F853BF">
        <w:rPr>
          <w:w w:val="99"/>
        </w:rPr>
        <w:t>here.</w:t>
      </w:r>
      <w:r w:rsidR="00F853BF">
        <w:t xml:space="preserve">  </w:t>
      </w:r>
      <w:r w:rsidR="00F853BF">
        <w:rPr>
          <w:w w:val="99"/>
        </w:rPr>
        <w:t>There</w:t>
      </w:r>
      <w:r w:rsidR="00F853BF">
        <w:t xml:space="preserve"> </w:t>
      </w:r>
      <w:r w:rsidR="00F853BF">
        <w:rPr>
          <w:w w:val="99"/>
        </w:rPr>
        <w:t>are</w:t>
      </w:r>
      <w:r w:rsidR="00F853BF">
        <w:t xml:space="preserve"> </w:t>
      </w:r>
      <w:r w:rsidR="00F853BF">
        <w:rPr>
          <w:w w:val="99"/>
        </w:rPr>
        <w:t>such</w:t>
      </w:r>
      <w:r w:rsidR="00F853BF">
        <w:t xml:space="preserve"> </w:t>
      </w:r>
      <w:r w:rsidR="00F853BF">
        <w:rPr>
          <w:w w:val="99"/>
        </w:rPr>
        <w:t>trees</w:t>
      </w:r>
      <w:r w:rsidR="00F853BF">
        <w:t xml:space="preserve"> </w:t>
      </w:r>
      <w:r w:rsidR="00F853BF">
        <w:rPr>
          <w:w w:val="99"/>
        </w:rPr>
        <w:t>built on</w:t>
      </w:r>
      <w:r w:rsidR="00F853BF">
        <w:t xml:space="preserve"> </w:t>
      </w:r>
      <w:r w:rsidR="00F853BF">
        <w:rPr>
          <w:w w:val="99"/>
        </w:rPr>
        <w:t>phenotypic</w:t>
      </w:r>
      <w:r w:rsidR="00F853BF">
        <w:t xml:space="preserve"> </w:t>
      </w:r>
      <w:r w:rsidR="00F853BF">
        <w:rPr>
          <w:w w:val="99"/>
        </w:rPr>
        <w:t>characteristics</w:t>
      </w:r>
      <w:r w:rsidR="00F853BF">
        <w:t xml:space="preserve"> </w:t>
      </w:r>
      <w:r w:rsidR="00F853BF">
        <w:rPr>
          <w:w w:val="99"/>
        </w:rPr>
        <w:t>but</w:t>
      </w:r>
      <w:r w:rsidR="00F853BF">
        <w:t xml:space="preserve"> </w:t>
      </w:r>
      <w:r w:rsidR="00F853BF">
        <w:rPr>
          <w:w w:val="99"/>
        </w:rPr>
        <w:t>unfortunately</w:t>
      </w:r>
      <w:r w:rsidR="00F853BF">
        <w:t xml:space="preserve"> </w:t>
      </w:r>
      <w:r w:rsidR="00F853BF">
        <w:rPr>
          <w:w w:val="99"/>
        </w:rPr>
        <w:t>the</w:t>
      </w:r>
      <w:r w:rsidR="00F853BF">
        <w:t xml:space="preserve"> </w:t>
      </w:r>
      <w:r w:rsidR="00F853BF">
        <w:rPr>
          <w:w w:val="99"/>
        </w:rPr>
        <w:t>choice</w:t>
      </w:r>
      <w:r w:rsidR="00F853BF">
        <w:t xml:space="preserve"> </w:t>
      </w:r>
      <w:r w:rsidR="00F853BF">
        <w:rPr>
          <w:w w:val="99"/>
        </w:rPr>
        <w:t>of</w:t>
      </w:r>
      <w:r w:rsidR="00F853BF">
        <w:t xml:space="preserve"> </w:t>
      </w:r>
      <w:r w:rsidR="00F853BF">
        <w:rPr>
          <w:w w:val="99"/>
        </w:rPr>
        <w:t>what</w:t>
      </w:r>
      <w:r w:rsidR="00F853BF">
        <w:t xml:space="preserve"> </w:t>
      </w:r>
      <w:r w:rsidR="00F853BF">
        <w:rPr>
          <w:w w:val="99"/>
        </w:rPr>
        <w:t>characteristics</w:t>
      </w:r>
      <w:r w:rsidR="00F853BF">
        <w:t xml:space="preserve"> </w:t>
      </w:r>
      <w:r w:rsidR="00F853BF">
        <w:rPr>
          <w:w w:val="99"/>
        </w:rPr>
        <w:t>to</w:t>
      </w:r>
      <w:r w:rsidR="00F853BF">
        <w:t xml:space="preserve"> </w:t>
      </w:r>
      <w:r w:rsidR="00F853BF">
        <w:rPr>
          <w:w w:val="99"/>
        </w:rPr>
        <w:t>look</w:t>
      </w:r>
      <w:r w:rsidR="00F853BF">
        <w:t xml:space="preserve"> </w:t>
      </w:r>
      <w:r w:rsidR="00F853BF">
        <w:rPr>
          <w:w w:val="99"/>
        </w:rPr>
        <w:t>at</w:t>
      </w:r>
      <w:r w:rsidR="00F853BF">
        <w:t xml:space="preserve"> </w:t>
      </w:r>
      <w:r w:rsidR="00F853BF">
        <w:rPr>
          <w:w w:val="99"/>
        </w:rPr>
        <w:t>is</w:t>
      </w:r>
      <w:r w:rsidR="00F853BF">
        <w:t xml:space="preserve"> </w:t>
      </w:r>
      <w:r w:rsidR="00F853BF">
        <w:rPr>
          <w:w w:val="99"/>
        </w:rPr>
        <w:t>not</w:t>
      </w:r>
      <w:r w:rsidR="00F853BF">
        <w:t xml:space="preserve"> </w:t>
      </w:r>
      <w:r w:rsidR="00F853BF">
        <w:rPr>
          <w:w w:val="99"/>
        </w:rPr>
        <w:t>trivial</w:t>
      </w:r>
      <w:r w:rsidR="00F853BF">
        <w:t xml:space="preserve"> </w:t>
      </w:r>
      <w:r w:rsidR="00F853BF">
        <w:rPr>
          <w:w w:val="99"/>
        </w:rPr>
        <w:t>and</w:t>
      </w:r>
      <w:r w:rsidR="00F853BF">
        <w:t xml:space="preserve"> </w:t>
      </w:r>
      <w:r w:rsidR="00F853BF">
        <w:rPr>
          <w:w w:val="99"/>
        </w:rPr>
        <w:t>always</w:t>
      </w:r>
      <w:r w:rsidR="00F853BF">
        <w:t xml:space="preserve"> </w:t>
      </w:r>
      <w:r w:rsidR="00F853BF">
        <w:rPr>
          <w:w w:val="99"/>
        </w:rPr>
        <w:t>situation-dependent.</w:t>
      </w:r>
      <w:r w:rsidR="00F853BF">
        <w:t xml:space="preserve">  </w:t>
      </w:r>
      <w:ins w:id="34" w:author="Katelyn Campbell" w:date="2019-04-22T18:34:00Z">
        <w:r w:rsidR="00684BCD">
          <w:rPr>
            <w:w w:val="99"/>
          </w:rPr>
          <w:t xml:space="preserve">Additionally, </w:t>
        </w:r>
      </w:ins>
      <w:r w:rsidR="00F853BF">
        <w:rPr>
          <w:w w:val="99"/>
        </w:rPr>
        <w:t>They</w:t>
      </w:r>
      <w:r w:rsidR="00F853BF">
        <w:t xml:space="preserve"> </w:t>
      </w:r>
      <w:r w:rsidR="00F853BF">
        <w:rPr>
          <w:w w:val="99"/>
        </w:rPr>
        <w:t>can</w:t>
      </w:r>
      <w:r w:rsidR="00F853BF">
        <w:t xml:space="preserve"> </w:t>
      </w:r>
      <w:del w:id="35" w:author="Katelyn Campbell" w:date="2019-04-22T18:34:00Z">
        <w:r w:rsidR="00F853BF" w:rsidDel="00684BCD">
          <w:rPr>
            <w:w w:val="99"/>
          </w:rPr>
          <w:delText>also</w:delText>
        </w:r>
      </w:del>
    </w:p>
    <w:p w14:paraId="718A8EA8" w14:textId="77777777" w:rsidR="00F50913" w:rsidRDefault="00F853BF" w:rsidP="00114AB8">
      <w:pPr>
        <w:spacing w:line="220" w:lineRule="exact"/>
        <w:ind w:left="100" w:right="2880"/>
        <w:jc w:val="both"/>
        <w:rPr>
          <w:sz w:val="16"/>
          <w:szCs w:val="16"/>
        </w:rPr>
        <w:sectPr w:rsidR="00F50913" w:rsidSect="00114AB8">
          <w:pgSz w:w="12240" w:h="15840"/>
          <w:pgMar w:top="1440" w:right="1440" w:bottom="1440" w:left="1440" w:header="720" w:footer="720" w:gutter="0"/>
          <w:cols w:space="720"/>
        </w:sectPr>
      </w:pPr>
      <w:r>
        <w:rPr>
          <w:w w:val="99"/>
          <w:position w:val="-1"/>
        </w:rPr>
        <w:t>be</w:t>
      </w:r>
      <w:r>
        <w:rPr>
          <w:position w:val="-1"/>
        </w:rPr>
        <w:t xml:space="preserve"> </w:t>
      </w:r>
      <w:r>
        <w:rPr>
          <w:w w:val="99"/>
          <w:position w:val="-1"/>
        </w:rPr>
        <w:t>considered</w:t>
      </w:r>
      <w:r>
        <w:rPr>
          <w:position w:val="-1"/>
        </w:rPr>
        <w:t xml:space="preserve"> </w:t>
      </w:r>
      <w:r>
        <w:rPr>
          <w:w w:val="99"/>
          <w:position w:val="-1"/>
        </w:rPr>
        <w:t>quite</w:t>
      </w:r>
      <w:r>
        <w:rPr>
          <w:position w:val="-1"/>
        </w:rPr>
        <w:t xml:space="preserve"> </w:t>
      </w:r>
      <w:r>
        <w:rPr>
          <w:w w:val="99"/>
          <w:position w:val="-1"/>
        </w:rPr>
        <w:t>arbitrary</w:t>
      </w:r>
      <w:commentRangeStart w:id="36"/>
      <w:r>
        <w:rPr>
          <w:w w:val="99"/>
          <w:position w:val="6"/>
          <w:sz w:val="16"/>
          <w:szCs w:val="16"/>
        </w:rPr>
        <w:t>1</w:t>
      </w:r>
      <w:commentRangeEnd w:id="36"/>
      <w:r w:rsidR="00D73BD0">
        <w:rPr>
          <w:rStyle w:val="CommentReference"/>
        </w:rPr>
        <w:commentReference w:id="36"/>
      </w:r>
      <w:r>
        <w:rPr>
          <w:w w:val="99"/>
          <w:position w:val="-1"/>
        </w:rPr>
        <w:t>.</w:t>
      </w:r>
      <w:r>
        <w:rPr>
          <w:position w:val="-1"/>
        </w:rPr>
        <w:t xml:space="preserve">  </w:t>
      </w:r>
      <w:r>
        <w:rPr>
          <w:w w:val="99"/>
          <w:position w:val="-1"/>
        </w:rPr>
        <w:t>What’s</w:t>
      </w:r>
      <w:r>
        <w:rPr>
          <w:position w:val="-1"/>
        </w:rPr>
        <w:t xml:space="preserve"> </w:t>
      </w:r>
      <w:ins w:id="37" w:author="Katelyn Campbell" w:date="2019-04-22T18:35:00Z">
        <w:r w:rsidR="00684BCD">
          <w:rPr>
            <w:position w:val="-1"/>
          </w:rPr>
          <w:t xml:space="preserve">the solution? A tree </w:t>
        </w:r>
      </w:ins>
      <w:ins w:id="38" w:author="Katelyn Campbell" w:date="2019-04-22T18:40:00Z">
        <w:r w:rsidR="00684BCD">
          <w:rPr>
            <w:position w:val="-1"/>
          </w:rPr>
          <w:t>that’s</w:t>
        </w:r>
      </w:ins>
      <w:del w:id="39" w:author="Katelyn Campbell" w:date="2019-04-22T18:35:00Z">
        <w:r w:rsidDel="00684BCD">
          <w:rPr>
            <w:w w:val="99"/>
            <w:position w:val="-1"/>
          </w:rPr>
          <w:delText>needed</w:delText>
        </w:r>
        <w:r w:rsidDel="00684BCD">
          <w:rPr>
            <w:position w:val="-1"/>
          </w:rPr>
          <w:delText xml:space="preserve"> </w:delText>
        </w:r>
        <w:r w:rsidDel="00684BCD">
          <w:rPr>
            <w:w w:val="99"/>
            <w:position w:val="-1"/>
          </w:rPr>
          <w:delText>would</w:delText>
        </w:r>
        <w:r w:rsidDel="00684BCD">
          <w:rPr>
            <w:position w:val="-1"/>
          </w:rPr>
          <w:delText xml:space="preserve"> </w:delText>
        </w:r>
        <w:r w:rsidDel="00684BCD">
          <w:rPr>
            <w:w w:val="99"/>
            <w:position w:val="-1"/>
          </w:rPr>
          <w:delText>be</w:delText>
        </w:r>
        <w:r w:rsidDel="00684BCD">
          <w:rPr>
            <w:position w:val="-1"/>
          </w:rPr>
          <w:delText xml:space="preserve"> </w:delText>
        </w:r>
        <w:r w:rsidDel="00684BCD">
          <w:rPr>
            <w:w w:val="99"/>
            <w:position w:val="-1"/>
          </w:rPr>
          <w:delText>something</w:delText>
        </w:r>
        <w:r w:rsidDel="00684BCD">
          <w:rPr>
            <w:position w:val="-1"/>
          </w:rPr>
          <w:delText xml:space="preserve"> </w:delText>
        </w:r>
        <w:r w:rsidDel="00684BCD">
          <w:rPr>
            <w:w w:val="99"/>
            <w:position w:val="-1"/>
          </w:rPr>
          <w:delText>that</w:delText>
        </w:r>
        <w:r w:rsidDel="00684BCD">
          <w:rPr>
            <w:position w:val="-1"/>
          </w:rPr>
          <w:delText xml:space="preserve"> </w:delText>
        </w:r>
        <w:r w:rsidDel="00684BCD">
          <w:rPr>
            <w:w w:val="99"/>
            <w:position w:val="-1"/>
          </w:rPr>
          <w:delText>is</w:delText>
        </w:r>
      </w:del>
      <w:del w:id="40" w:author="Katelyn Campbell" w:date="2019-04-22T18:39:00Z">
        <w:r w:rsidDel="00684BCD">
          <w:rPr>
            <w:position w:val="-1"/>
          </w:rPr>
          <w:delText xml:space="preserve">         </w:delText>
        </w:r>
      </w:del>
    </w:p>
    <w:p w14:paraId="6B8FC927" w14:textId="77777777" w:rsidR="00F50913" w:rsidRDefault="00684BCD" w:rsidP="00114AB8">
      <w:pPr>
        <w:spacing w:before="55" w:line="291" w:lineRule="auto"/>
        <w:ind w:right="2880"/>
        <w:jc w:val="both"/>
      </w:pPr>
      <w:ins w:id="41" w:author="Katelyn Campbell" w:date="2019-04-22T18:41:00Z">
        <w:r>
          <w:rPr>
            <w:w w:val="99"/>
          </w:rPr>
          <w:t xml:space="preserve"> </w:t>
        </w:r>
      </w:ins>
      <w:r w:rsidR="00F853BF">
        <w:rPr>
          <w:w w:val="99"/>
        </w:rPr>
        <w:t>exhaustive,</w:t>
      </w:r>
      <w:r w:rsidR="00F853BF">
        <w:t xml:space="preserve"> </w:t>
      </w:r>
      <w:r w:rsidR="00F853BF">
        <w:rPr>
          <w:w w:val="99"/>
        </w:rPr>
        <w:t>clearly</w:t>
      </w:r>
      <w:r w:rsidR="00F853BF">
        <w:t xml:space="preserve"> </w:t>
      </w:r>
      <w:r w:rsidR="00F853BF">
        <w:rPr>
          <w:w w:val="99"/>
        </w:rPr>
        <w:t>defined,</w:t>
      </w:r>
      <w:r w:rsidR="00F853BF">
        <w:t xml:space="preserve"> </w:t>
      </w:r>
      <w:r w:rsidR="00F853BF">
        <w:rPr>
          <w:w w:val="99"/>
        </w:rPr>
        <w:t>and</w:t>
      </w:r>
      <w:r w:rsidR="00F853BF">
        <w:t xml:space="preserve"> </w:t>
      </w:r>
      <w:r w:rsidR="00F853BF">
        <w:rPr>
          <w:w w:val="99"/>
        </w:rPr>
        <w:t>reproducible,</w:t>
      </w:r>
      <w:r w:rsidR="00F853BF">
        <w:t xml:space="preserve"> </w:t>
      </w:r>
      <w:r w:rsidR="00F853BF">
        <w:rPr>
          <w:w w:val="99"/>
        </w:rPr>
        <w:t>but</w:t>
      </w:r>
      <w:r w:rsidR="00F853BF">
        <w:t xml:space="preserve"> </w:t>
      </w:r>
      <w:r w:rsidR="00F853BF">
        <w:rPr>
          <w:w w:val="99"/>
        </w:rPr>
        <w:t>also</w:t>
      </w:r>
      <w:ins w:id="42" w:author="Katelyn Campbell" w:date="2019-04-22T18:41:00Z">
        <w:r>
          <w:rPr>
            <w:w w:val="99"/>
          </w:rPr>
          <w:t xml:space="preserve"> is</w:t>
        </w:r>
      </w:ins>
      <w:r w:rsidR="00F853BF">
        <w:t xml:space="preserve"> </w:t>
      </w:r>
      <w:r w:rsidR="00F853BF">
        <w:rPr>
          <w:w w:val="99"/>
        </w:rPr>
        <w:t>more</w:t>
      </w:r>
      <w:r w:rsidR="00F853BF">
        <w:t xml:space="preserve"> </w:t>
      </w:r>
      <w:r w:rsidR="00F853BF">
        <w:rPr>
          <w:w w:val="99"/>
        </w:rPr>
        <w:t>meaningful</w:t>
      </w:r>
      <w:r w:rsidR="00F853BF">
        <w:t xml:space="preserve"> </w:t>
      </w:r>
      <w:r w:rsidR="00F853BF">
        <w:rPr>
          <w:w w:val="99"/>
        </w:rPr>
        <w:t>than just</w:t>
      </w:r>
      <w:r w:rsidR="00F853BF">
        <w:t xml:space="preserve"> </w:t>
      </w:r>
      <w:r w:rsidR="00F853BF">
        <w:rPr>
          <w:w w:val="99"/>
        </w:rPr>
        <w:t>a</w:t>
      </w:r>
      <w:r w:rsidR="00F853BF">
        <w:t xml:space="preserve"> </w:t>
      </w:r>
      <w:r w:rsidR="00F853BF">
        <w:rPr>
          <w:w w:val="99"/>
        </w:rPr>
        <w:t>DNA</w:t>
      </w:r>
      <w:r w:rsidR="00F853BF">
        <w:t xml:space="preserve"> </w:t>
      </w:r>
      <w:r w:rsidR="00F853BF">
        <w:rPr>
          <w:w w:val="99"/>
        </w:rPr>
        <w:t>sequence.</w:t>
      </w:r>
      <w:r w:rsidR="00F853BF">
        <w:t xml:space="preserve"> </w:t>
      </w:r>
      <w:r w:rsidR="00F853BF">
        <w:rPr>
          <w:w w:val="99"/>
        </w:rPr>
        <w:t>And</w:t>
      </w:r>
      <w:r w:rsidR="00F853BF">
        <w:t xml:space="preserve"> </w:t>
      </w:r>
      <w:commentRangeStart w:id="43"/>
      <w:r w:rsidR="00F853BF">
        <w:rPr>
          <w:w w:val="99"/>
        </w:rPr>
        <w:t>they</w:t>
      </w:r>
      <w:r w:rsidR="00F853BF">
        <w:t xml:space="preserve"> </w:t>
      </w:r>
      <w:commentRangeEnd w:id="43"/>
      <w:r w:rsidR="00414750">
        <w:rPr>
          <w:rStyle w:val="CommentReference"/>
        </w:rPr>
        <w:commentReference w:id="43"/>
      </w:r>
      <w:r w:rsidR="00F853BF">
        <w:rPr>
          <w:w w:val="99"/>
        </w:rPr>
        <w:t>did</w:t>
      </w:r>
      <w:r w:rsidR="00F853BF">
        <w:t xml:space="preserve"> </w:t>
      </w:r>
      <w:r w:rsidR="00F853BF">
        <w:rPr>
          <w:w w:val="99"/>
        </w:rPr>
        <w:t>it</w:t>
      </w:r>
      <w:r w:rsidR="00F853BF">
        <w:t xml:space="preserve"> </w:t>
      </w:r>
      <w:r w:rsidR="00F853BF">
        <w:rPr>
          <w:w w:val="99"/>
        </w:rPr>
        <w:t>[3]!</w:t>
      </w:r>
      <w:r w:rsidR="00D761E3">
        <w:rPr>
          <w:rStyle w:val="CommentReference"/>
        </w:rPr>
        <w:commentReference w:id="44"/>
      </w:r>
    </w:p>
    <w:p w14:paraId="0624BC68" w14:textId="77777777" w:rsidR="00684BCD" w:rsidRDefault="00684BCD" w:rsidP="00114AB8">
      <w:pPr>
        <w:spacing w:before="1" w:line="291" w:lineRule="auto"/>
        <w:ind w:right="2880"/>
        <w:jc w:val="both"/>
        <w:rPr>
          <w:ins w:id="45" w:author="Katelyn Campbell" w:date="2019-04-22T18:40:00Z"/>
          <w:w w:val="99"/>
        </w:rPr>
      </w:pPr>
    </w:p>
    <w:p w14:paraId="4A5C9029" w14:textId="77777777" w:rsidR="000E5E32" w:rsidRDefault="00F853BF" w:rsidP="00114AB8">
      <w:pPr>
        <w:spacing w:before="35" w:line="291" w:lineRule="auto"/>
        <w:ind w:right="2880"/>
        <w:jc w:val="both"/>
        <w:rPr>
          <w:ins w:id="46" w:author="Katelyn Campbell" w:date="2019-04-22T19:35:00Z"/>
          <w:w w:val="99"/>
        </w:rPr>
      </w:pPr>
      <w:del w:id="47" w:author="Katelyn Campbell" w:date="2019-04-22T18:42:00Z">
        <w:r w:rsidDel="00684BCD">
          <w:rPr>
            <w:w w:val="99"/>
          </w:rPr>
          <w:delText>In</w:delText>
        </w:r>
        <w:r w:rsidDel="00684BCD">
          <w:delText xml:space="preserve"> </w:delText>
        </w:r>
        <w:r w:rsidDel="00684BCD">
          <w:rPr>
            <w:w w:val="99"/>
          </w:rPr>
          <w:delText>t</w:delText>
        </w:r>
      </w:del>
      <w:ins w:id="48" w:author="Katelyn Campbell" w:date="2019-04-22T18:42:00Z">
        <w:r w:rsidR="00684BCD">
          <w:rPr>
            <w:w w:val="99"/>
          </w:rPr>
          <w:t>T</w:t>
        </w:r>
      </w:ins>
      <w:r>
        <w:rPr>
          <w:w w:val="99"/>
        </w:rPr>
        <w:t>his</w:t>
      </w:r>
      <w:r>
        <w:t xml:space="preserve"> </w:t>
      </w:r>
      <w:r>
        <w:rPr>
          <w:w w:val="99"/>
        </w:rPr>
        <w:t>paper</w:t>
      </w:r>
      <w:ins w:id="49" w:author="Katelyn Campbell" w:date="2019-04-22T18:42:00Z">
        <w:r w:rsidR="00684BCD">
          <w:rPr>
            <w:w w:val="99"/>
          </w:rPr>
          <w:t xml:space="preserve"> </w:t>
        </w:r>
      </w:ins>
      <w:ins w:id="50" w:author="Katelyn Campbell" w:date="2019-04-22T18:44:00Z">
        <w:r w:rsidR="00D5395F">
          <w:rPr>
            <w:w w:val="99"/>
          </w:rPr>
          <w:t>is</w:t>
        </w:r>
      </w:ins>
      <w:ins w:id="51" w:author="Katelyn Campbell" w:date="2019-04-22T18:42:00Z">
        <w:r w:rsidR="00684BCD">
          <w:rPr>
            <w:w w:val="99"/>
          </w:rPr>
          <w:t xml:space="preserve"> </w:t>
        </w:r>
        <w:proofErr w:type="gramStart"/>
        <w:r w:rsidR="00684BCD">
          <w:rPr>
            <w:w w:val="99"/>
          </w:rPr>
          <w:t>similar to</w:t>
        </w:r>
        <w:proofErr w:type="gramEnd"/>
        <w:r w:rsidR="00684BCD">
          <w:rPr>
            <w:w w:val="99"/>
          </w:rPr>
          <w:t xml:space="preserve"> </w:t>
        </w:r>
      </w:ins>
      <w:ins w:id="52" w:author="Katelyn Campbell" w:date="2019-04-22T18:45:00Z">
        <w:r w:rsidR="00D5395F">
          <w:rPr>
            <w:w w:val="99"/>
          </w:rPr>
          <w:t>the dilemma</w:t>
        </w:r>
      </w:ins>
      <w:ins w:id="53" w:author="Katelyn Campbell" w:date="2019-04-22T18:49:00Z">
        <w:r w:rsidR="00D5395F">
          <w:rPr>
            <w:w w:val="99"/>
          </w:rPr>
          <w:t xml:space="preserve"> previously described </w:t>
        </w:r>
      </w:ins>
      <w:ins w:id="54" w:author="Katelyn Campbell" w:date="2019-04-22T19:08:00Z">
        <w:r w:rsidR="00D761E3">
          <w:rPr>
            <w:w w:val="99"/>
          </w:rPr>
          <w:t>except it</w:t>
        </w:r>
      </w:ins>
      <w:ins w:id="55" w:author="Katelyn Campbell" w:date="2019-04-22T18:42:00Z">
        <w:r w:rsidR="00684BCD">
          <w:rPr>
            <w:w w:val="99"/>
          </w:rPr>
          <w:t xml:space="preserve"> </w:t>
        </w:r>
      </w:ins>
      <w:ins w:id="56" w:author="Katelyn Campbell" w:date="2019-04-22T18:43:00Z">
        <w:r w:rsidR="00D5395F">
          <w:rPr>
            <w:w w:val="99"/>
          </w:rPr>
          <w:t xml:space="preserve">focuses on plants </w:t>
        </w:r>
      </w:ins>
      <w:ins w:id="57" w:author="Katelyn Campbell" w:date="2019-04-22T18:47:00Z">
        <w:r w:rsidR="00D5395F">
          <w:rPr>
            <w:w w:val="99"/>
          </w:rPr>
          <w:t>as opposed to</w:t>
        </w:r>
      </w:ins>
      <w:ins w:id="58" w:author="Katelyn Campbell" w:date="2019-04-22T18:43:00Z">
        <w:r w:rsidR="00D5395F">
          <w:rPr>
            <w:w w:val="99"/>
          </w:rPr>
          <w:t xml:space="preserve"> of bacteria</w:t>
        </w:r>
      </w:ins>
      <w:ins w:id="59" w:author="Katelyn Campbell" w:date="2019-04-22T18:44:00Z">
        <w:r w:rsidR="00D5395F">
          <w:rPr>
            <w:w w:val="99"/>
          </w:rPr>
          <w:t xml:space="preserve">. </w:t>
        </w:r>
      </w:ins>
      <w:del w:id="60" w:author="Katelyn Campbell" w:date="2019-04-22T18:42:00Z">
        <w:r w:rsidDel="00684BCD">
          <w:rPr>
            <w:w w:val="99"/>
          </w:rPr>
          <w:delText>,</w:delText>
        </w:r>
      </w:del>
      <w:del w:id="61" w:author="Katelyn Campbell" w:date="2019-04-22T18:43:00Z">
        <w:r w:rsidDel="00D5395F">
          <w:delText xml:space="preserve"> </w:delText>
        </w:r>
        <w:r w:rsidDel="00D5395F">
          <w:rPr>
            <w:w w:val="99"/>
          </w:rPr>
          <w:delText>I’m</w:delText>
        </w:r>
        <w:r w:rsidDel="00D5395F">
          <w:delText xml:space="preserve"> </w:delText>
        </w:r>
        <w:r w:rsidDel="00D5395F">
          <w:rPr>
            <w:w w:val="99"/>
          </w:rPr>
          <w:delText>going</w:delText>
        </w:r>
        <w:r w:rsidDel="00D5395F">
          <w:delText xml:space="preserve"> </w:delText>
        </w:r>
        <w:r w:rsidDel="00D5395F">
          <w:rPr>
            <w:w w:val="99"/>
          </w:rPr>
          <w:delText>to</w:delText>
        </w:r>
        <w:r w:rsidDel="00D5395F">
          <w:delText xml:space="preserve"> </w:delText>
        </w:r>
        <w:r w:rsidDel="00D5395F">
          <w:rPr>
            <w:w w:val="99"/>
          </w:rPr>
          <w:delText>do</w:delText>
        </w:r>
        <w:r w:rsidDel="00D5395F">
          <w:delText xml:space="preserve"> </w:delText>
        </w:r>
        <w:r w:rsidDel="00D5395F">
          <w:rPr>
            <w:w w:val="99"/>
          </w:rPr>
          <w:delText>something</w:delText>
        </w:r>
        <w:r w:rsidDel="00D5395F">
          <w:delText xml:space="preserve"> </w:delText>
        </w:r>
        <w:r w:rsidDel="00D5395F">
          <w:rPr>
            <w:w w:val="99"/>
          </w:rPr>
          <w:delText>slightly</w:delText>
        </w:r>
        <w:r w:rsidDel="00D5395F">
          <w:delText xml:space="preserve"> </w:delText>
        </w:r>
        <w:r w:rsidDel="00D5395F">
          <w:rPr>
            <w:w w:val="99"/>
          </w:rPr>
          <w:delText>similar.</w:delText>
        </w:r>
        <w:r w:rsidDel="00D5395F">
          <w:delText xml:space="preserve">  </w:delText>
        </w:r>
        <w:r w:rsidDel="00D5395F">
          <w:rPr>
            <w:w w:val="99"/>
          </w:rPr>
          <w:delText>Not</w:delText>
        </w:r>
        <w:r w:rsidDel="00D5395F">
          <w:delText xml:space="preserve"> </w:delText>
        </w:r>
        <w:r w:rsidDel="00D5395F">
          <w:rPr>
            <w:w w:val="99"/>
          </w:rPr>
          <w:delText>on</w:delText>
        </w:r>
        <w:r w:rsidDel="00D5395F">
          <w:delText xml:space="preserve"> </w:delText>
        </w:r>
        <w:r w:rsidDel="00D5395F">
          <w:rPr>
            <w:w w:val="99"/>
          </w:rPr>
          <w:delText>bacteria, but</w:delText>
        </w:r>
        <w:r w:rsidDel="00D5395F">
          <w:delText xml:space="preserve"> </w:delText>
        </w:r>
        <w:r w:rsidDel="00D5395F">
          <w:rPr>
            <w:w w:val="99"/>
          </w:rPr>
          <w:delText>on</w:delText>
        </w:r>
        <w:r w:rsidDel="00D5395F">
          <w:delText xml:space="preserve"> </w:delText>
        </w:r>
        <w:r w:rsidDel="00D5395F">
          <w:rPr>
            <w:w w:val="99"/>
          </w:rPr>
          <w:delText>plants</w:delText>
        </w:r>
        <w:r w:rsidDel="00D5395F">
          <w:delText xml:space="preserve"> </w:delText>
        </w:r>
        <w:r w:rsidDel="00D5395F">
          <w:rPr>
            <w:w w:val="99"/>
          </w:rPr>
          <w:delText>though.</w:delText>
        </w:r>
        <w:r w:rsidDel="00D5395F">
          <w:delText xml:space="preserve">  </w:delText>
        </w:r>
      </w:del>
      <w:del w:id="62" w:author="Katelyn Campbell" w:date="2019-04-22T18:46:00Z">
        <w:r w:rsidDel="00D5395F">
          <w:rPr>
            <w:w w:val="99"/>
          </w:rPr>
          <w:delText>I</w:delText>
        </w:r>
        <w:r w:rsidDel="00D5395F">
          <w:delText xml:space="preserve"> </w:delText>
        </w:r>
        <w:r w:rsidDel="00D5395F">
          <w:rPr>
            <w:w w:val="99"/>
          </w:rPr>
          <w:delText>know,</w:delText>
        </w:r>
        <w:r w:rsidDel="00D5395F">
          <w:delText xml:space="preserve"> </w:delText>
        </w:r>
      </w:del>
      <w:del w:id="63" w:author="Katelyn Campbell" w:date="2019-04-22T18:33:00Z">
        <w:r w:rsidDel="00684BCD">
          <w:rPr>
            <w:w w:val="99"/>
          </w:rPr>
          <w:delText>disapointing</w:delText>
        </w:r>
      </w:del>
      <w:del w:id="64" w:author="Katelyn Campbell" w:date="2019-04-22T18:46:00Z">
        <w:r w:rsidDel="00D5395F">
          <w:rPr>
            <w:w w:val="99"/>
          </w:rPr>
          <w:delText>,</w:delText>
        </w:r>
        <w:r w:rsidDel="00D5395F">
          <w:delText xml:space="preserve"> </w:delText>
        </w:r>
        <w:r w:rsidDel="00D5395F">
          <w:rPr>
            <w:w w:val="99"/>
          </w:rPr>
          <w:delText>but</w:delText>
        </w:r>
        <w:r w:rsidDel="00D5395F">
          <w:delText xml:space="preserve"> </w:delText>
        </w:r>
        <w:r w:rsidDel="00D5395F">
          <w:rPr>
            <w:w w:val="99"/>
          </w:rPr>
          <w:delText>I’ll</w:delText>
        </w:r>
        <w:r w:rsidDel="00D5395F">
          <w:delText xml:space="preserve"> </w:delText>
        </w:r>
        <w:r w:rsidDel="00D5395F">
          <w:rPr>
            <w:w w:val="99"/>
          </w:rPr>
          <w:delText>find</w:delText>
        </w:r>
        <w:r w:rsidDel="00D5395F">
          <w:delText xml:space="preserve"> </w:delText>
        </w:r>
        <w:r w:rsidDel="00D5395F">
          <w:rPr>
            <w:w w:val="99"/>
          </w:rPr>
          <w:delText>a</w:delText>
        </w:r>
        <w:r w:rsidDel="00D5395F">
          <w:delText xml:space="preserve"> </w:delText>
        </w:r>
        <w:r w:rsidDel="00D5395F">
          <w:rPr>
            <w:w w:val="99"/>
          </w:rPr>
          <w:delText>similarly</w:delText>
        </w:r>
        <w:r w:rsidDel="00D5395F">
          <w:delText xml:space="preserve"> </w:delText>
        </w:r>
        <w:r w:rsidDel="00D5395F">
          <w:rPr>
            <w:w w:val="99"/>
          </w:rPr>
          <w:delText>fascinating</w:delText>
        </w:r>
        <w:r w:rsidDel="00D5395F">
          <w:delText xml:space="preserve"> </w:delText>
        </w:r>
        <w:r w:rsidDel="00D5395F">
          <w:rPr>
            <w:w w:val="99"/>
          </w:rPr>
          <w:delText>reason</w:delText>
        </w:r>
        <w:r w:rsidDel="00D5395F">
          <w:delText xml:space="preserve"> </w:delText>
        </w:r>
        <w:r w:rsidDel="00D5395F">
          <w:rPr>
            <w:w w:val="99"/>
          </w:rPr>
          <w:delText>why</w:delText>
        </w:r>
        <w:r w:rsidDel="00D5395F">
          <w:delText xml:space="preserve"> </w:delText>
        </w:r>
        <w:r w:rsidDel="00D5395F">
          <w:rPr>
            <w:w w:val="99"/>
          </w:rPr>
          <w:delText>that’s</w:delText>
        </w:r>
        <w:r w:rsidDel="00D5395F">
          <w:delText xml:space="preserve"> </w:delText>
        </w:r>
        <w:r w:rsidDel="00D5395F">
          <w:rPr>
            <w:w w:val="99"/>
          </w:rPr>
          <w:delText>important</w:delText>
        </w:r>
        <w:r w:rsidDel="00D5395F">
          <w:delText xml:space="preserve"> </w:delText>
        </w:r>
        <w:r w:rsidDel="00D5395F">
          <w:rPr>
            <w:w w:val="99"/>
          </w:rPr>
          <w:delText>soon.</w:delText>
        </w:r>
        <w:r w:rsidDel="00D5395F">
          <w:delText xml:space="preserve">  </w:delText>
        </w:r>
        <w:r w:rsidDel="00D5395F">
          <w:rPr>
            <w:w w:val="99"/>
          </w:rPr>
          <w:delText>So,</w:delText>
        </w:r>
        <w:r w:rsidDel="00D5395F">
          <w:delText xml:space="preserve"> </w:delText>
        </w:r>
        <w:r w:rsidDel="00D5395F">
          <w:rPr>
            <w:w w:val="99"/>
          </w:rPr>
          <w:delText>to</w:delText>
        </w:r>
      </w:del>
      <w:ins w:id="65" w:author="Katelyn Campbell" w:date="2019-04-22T18:46:00Z">
        <w:r w:rsidR="00D5395F">
          <w:rPr>
            <w:w w:val="99"/>
          </w:rPr>
          <w:t>To</w:t>
        </w:r>
      </w:ins>
      <w:r>
        <w:t xml:space="preserve"> </w:t>
      </w:r>
      <w:r>
        <w:rPr>
          <w:w w:val="99"/>
        </w:rPr>
        <w:t>summarize</w:t>
      </w:r>
      <w:ins w:id="66" w:author="Katelyn Campbell" w:date="2019-04-22T18:46:00Z">
        <w:r w:rsidR="00D5395F">
          <w:t xml:space="preserve">, the purpose of this study is </w:t>
        </w:r>
      </w:ins>
      <w:del w:id="67" w:author="Katelyn Campbell" w:date="2019-04-22T18:46:00Z">
        <w:r w:rsidDel="00D5395F">
          <w:rPr>
            <w:w w:val="99"/>
          </w:rPr>
          <w:delText>:</w:delText>
        </w:r>
        <w:r w:rsidDel="00D5395F">
          <w:delText xml:space="preserve">  </w:delText>
        </w:r>
        <w:r w:rsidDel="00D5395F">
          <w:rPr>
            <w:w w:val="99"/>
          </w:rPr>
          <w:delText>I</w:delText>
        </w:r>
        <w:r w:rsidDel="00D5395F">
          <w:delText xml:space="preserve"> </w:delText>
        </w:r>
        <w:r w:rsidDel="00D5395F">
          <w:rPr>
            <w:w w:val="99"/>
          </w:rPr>
          <w:delText>want</w:delText>
        </w:r>
      </w:del>
      <w:del w:id="68" w:author="Katelyn Campbell" w:date="2019-04-22T18:47:00Z">
        <w:r w:rsidDel="00D5395F">
          <w:delText xml:space="preserve"> </w:delText>
        </w:r>
        <w:r w:rsidDel="00D5395F">
          <w:rPr>
            <w:w w:val="99"/>
          </w:rPr>
          <w:delText>to</w:delText>
        </w:r>
      </w:del>
      <w:ins w:id="69" w:author="Katelyn Campbell" w:date="2019-04-22T19:09:00Z">
        <w:r w:rsidR="00D761E3">
          <w:rPr>
            <w:w w:val="99"/>
          </w:rPr>
          <w:t>to</w:t>
        </w:r>
        <w:r w:rsidR="00D761E3">
          <w:t xml:space="preserve"> </w:t>
        </w:r>
      </w:ins>
      <w:del w:id="70" w:author="Katelyn Campbell" w:date="2019-04-22T18:47:00Z">
        <w:r w:rsidDel="00D5395F">
          <w:delText xml:space="preserve"> </w:delText>
        </w:r>
      </w:del>
      <w:r>
        <w:rPr>
          <w:w w:val="99"/>
        </w:rPr>
        <w:t>build</w:t>
      </w:r>
      <w:r>
        <w:t xml:space="preserve"> </w:t>
      </w:r>
      <w:r>
        <w:rPr>
          <w:w w:val="99"/>
        </w:rPr>
        <w:t>a phylogenetic</w:t>
      </w:r>
      <w:r>
        <w:t xml:space="preserve"> </w:t>
      </w:r>
      <w:r>
        <w:rPr>
          <w:w w:val="99"/>
        </w:rPr>
        <w:t>tree</w:t>
      </w:r>
      <w:r>
        <w:t xml:space="preserve"> </w:t>
      </w:r>
      <w:del w:id="71" w:author="Katelyn Campbell" w:date="2019-04-22T18:47:00Z">
        <w:r w:rsidDel="00D5395F">
          <w:rPr>
            <w:w w:val="99"/>
          </w:rPr>
          <w:delText>on</w:delText>
        </w:r>
        <w:r w:rsidDel="00D5395F">
          <w:delText xml:space="preserve"> </w:delText>
        </w:r>
      </w:del>
      <w:ins w:id="72" w:author="Katelyn Campbell" w:date="2019-04-22T18:47:00Z">
        <w:r w:rsidR="00D5395F">
          <w:rPr>
            <w:w w:val="99"/>
          </w:rPr>
          <w:t>for</w:t>
        </w:r>
        <w:r w:rsidR="00D5395F">
          <w:t xml:space="preserve"> </w:t>
        </w:r>
      </w:ins>
      <w:r>
        <w:rPr>
          <w:w w:val="99"/>
        </w:rPr>
        <w:t>plant</w:t>
      </w:r>
      <w:r>
        <w:t xml:space="preserve"> </w:t>
      </w:r>
      <w:r>
        <w:rPr>
          <w:w w:val="99"/>
        </w:rPr>
        <w:t>species</w:t>
      </w:r>
      <w:ins w:id="73" w:author="Katelyn Campbell" w:date="2019-04-22T18:47:00Z">
        <w:r w:rsidR="00D5395F">
          <w:rPr>
            <w:w w:val="99"/>
          </w:rPr>
          <w:t>,</w:t>
        </w:r>
      </w:ins>
      <w:del w:id="74" w:author="Katelyn Campbell" w:date="2019-04-22T19:09:00Z">
        <w:r w:rsidDel="00D761E3">
          <w:delText xml:space="preserve"> </w:delText>
        </w:r>
        <w:r w:rsidDel="00D761E3">
          <w:rPr>
            <w:w w:val="99"/>
          </w:rPr>
          <w:delText>not</w:delText>
        </w:r>
      </w:del>
      <w:r>
        <w:t xml:space="preserve"> </w:t>
      </w:r>
      <w:r>
        <w:rPr>
          <w:w w:val="99"/>
        </w:rPr>
        <w:t>based</w:t>
      </w:r>
      <w:ins w:id="75" w:author="Katelyn Campbell" w:date="2019-04-22T19:09:00Z">
        <w:r w:rsidR="00D761E3">
          <w:t xml:space="preserve"> </w:t>
        </w:r>
        <w:r w:rsidR="00D761E3">
          <w:rPr>
            <w:w w:val="99"/>
          </w:rPr>
          <w:t>not</w:t>
        </w:r>
      </w:ins>
      <w:r>
        <w:t xml:space="preserve"> </w:t>
      </w:r>
      <w:r>
        <w:rPr>
          <w:w w:val="99"/>
        </w:rPr>
        <w:t>on</w:t>
      </w:r>
      <w:r>
        <w:t xml:space="preserve"> </w:t>
      </w:r>
      <w:r>
        <w:rPr>
          <w:w w:val="99"/>
        </w:rPr>
        <w:t>their</w:t>
      </w:r>
      <w:r>
        <w:t xml:space="preserve"> </w:t>
      </w:r>
      <w:r>
        <w:rPr>
          <w:w w:val="99"/>
        </w:rPr>
        <w:t>genetic</w:t>
      </w:r>
      <w:r>
        <w:t xml:space="preserve"> </w:t>
      </w:r>
      <w:r>
        <w:rPr>
          <w:w w:val="99"/>
        </w:rPr>
        <w:t>sequence</w:t>
      </w:r>
      <w:ins w:id="76" w:author="Katelyn Campbell" w:date="2019-04-22T18:47:00Z">
        <w:r w:rsidR="00D5395F">
          <w:rPr>
            <w:w w:val="99"/>
          </w:rPr>
          <w:t>,</w:t>
        </w:r>
      </w:ins>
      <w:r>
        <w:t xml:space="preserve"> </w:t>
      </w:r>
      <w:r>
        <w:rPr>
          <w:w w:val="99"/>
        </w:rPr>
        <w:t>but</w:t>
      </w:r>
      <w:r>
        <w:t xml:space="preserve"> </w:t>
      </w:r>
      <w:ins w:id="77" w:author="Katelyn Campbell" w:date="2019-04-22T18:47:00Z">
        <w:r w:rsidR="00D5395F">
          <w:rPr>
            <w:w w:val="99"/>
          </w:rPr>
          <w:t xml:space="preserve">instead </w:t>
        </w:r>
      </w:ins>
      <w:r>
        <w:rPr>
          <w:w w:val="99"/>
        </w:rPr>
        <w:t>on the</w:t>
      </w:r>
      <w:r>
        <w:t xml:space="preserve"> </w:t>
      </w:r>
      <w:r>
        <w:rPr>
          <w:w w:val="99"/>
        </w:rPr>
        <w:t>functions</w:t>
      </w:r>
      <w:ins w:id="78" w:author="Katelyn Campbell" w:date="2019-04-22T18:48:00Z">
        <w:r w:rsidR="00D5395F">
          <w:rPr>
            <w:w w:val="99"/>
          </w:rPr>
          <w:t xml:space="preserve"> executed by the plants.</w:t>
        </w:r>
      </w:ins>
      <w:del w:id="79" w:author="Katelyn Campbell" w:date="2019-04-22T18:48:00Z">
        <w:r w:rsidDel="00D5395F">
          <w:delText xml:space="preserve"> </w:delText>
        </w:r>
        <w:r w:rsidDel="00D5395F">
          <w:rPr>
            <w:w w:val="99"/>
          </w:rPr>
          <w:delText>that</w:delText>
        </w:r>
        <w:r w:rsidDel="00D5395F">
          <w:delText xml:space="preserve"> </w:delText>
        </w:r>
        <w:r w:rsidDel="00D5395F">
          <w:rPr>
            <w:w w:val="99"/>
          </w:rPr>
          <w:delText>this</w:delText>
        </w:r>
        <w:r w:rsidDel="00D5395F">
          <w:delText xml:space="preserve"> </w:delText>
        </w:r>
        <w:r w:rsidDel="00D5395F">
          <w:rPr>
            <w:w w:val="99"/>
          </w:rPr>
          <w:delText>plant</w:delText>
        </w:r>
        <w:r w:rsidDel="00D5395F">
          <w:delText xml:space="preserve"> </w:delText>
        </w:r>
        <w:r w:rsidDel="00D5395F">
          <w:rPr>
            <w:w w:val="99"/>
          </w:rPr>
          <w:delText>is</w:delText>
        </w:r>
        <w:r w:rsidDel="00D5395F">
          <w:delText xml:space="preserve"> </w:delText>
        </w:r>
        <w:r w:rsidDel="00D5395F">
          <w:rPr>
            <w:w w:val="99"/>
          </w:rPr>
          <w:delText>able</w:delText>
        </w:r>
        <w:r w:rsidDel="00D5395F">
          <w:delText xml:space="preserve"> </w:delText>
        </w:r>
        <w:r w:rsidDel="00D5395F">
          <w:rPr>
            <w:w w:val="99"/>
          </w:rPr>
          <w:delText>to</w:delText>
        </w:r>
        <w:r w:rsidDel="00D5395F">
          <w:delText xml:space="preserve"> </w:delText>
        </w:r>
        <w:r w:rsidDel="00D5395F">
          <w:rPr>
            <w:w w:val="99"/>
          </w:rPr>
          <w:delText>execute.</w:delText>
        </w:r>
      </w:del>
      <w:ins w:id="80" w:author="Katelyn Campbell" w:date="2019-04-22T19:35:00Z">
        <w:r w:rsidR="000E5E32" w:rsidRPr="000E5E32">
          <w:rPr>
            <w:w w:val="99"/>
          </w:rPr>
          <w:t xml:space="preserve"> </w:t>
        </w:r>
      </w:ins>
    </w:p>
    <w:p w14:paraId="5C135F71" w14:textId="77777777" w:rsidR="00F50913" w:rsidRDefault="00F50913" w:rsidP="00115D66">
      <w:pPr>
        <w:spacing w:before="1" w:line="291" w:lineRule="auto"/>
        <w:ind w:left="100" w:right="2880" w:firstLine="239"/>
        <w:rPr>
          <w:sz w:val="16"/>
          <w:szCs w:val="16"/>
        </w:rPr>
        <w:sectPr w:rsidR="00F50913" w:rsidSect="00115D66">
          <w:type w:val="continuous"/>
          <w:pgSz w:w="12240" w:h="15840"/>
          <w:pgMar w:top="1440" w:right="1440" w:bottom="1440" w:left="1440" w:header="720" w:footer="720" w:gutter="0"/>
          <w:cols w:space="720"/>
        </w:sectPr>
        <w:pPrChange w:id="81" w:author="Katelyn Campbell" w:date="2019-04-22T20:51:00Z">
          <w:pPr>
            <w:spacing w:before="15" w:line="259" w:lineRule="auto"/>
            <w:ind w:right="88"/>
            <w:jc w:val="both"/>
          </w:pPr>
        </w:pPrChange>
      </w:pPr>
    </w:p>
    <w:p w14:paraId="6E415720" w14:textId="77777777" w:rsidR="00F50913" w:rsidRDefault="00F50913" w:rsidP="00114AB8">
      <w:pPr>
        <w:spacing w:before="5" w:line="260" w:lineRule="exact"/>
        <w:ind w:right="2880"/>
        <w:rPr>
          <w:sz w:val="26"/>
          <w:szCs w:val="26"/>
        </w:rPr>
      </w:pPr>
    </w:p>
    <w:p w14:paraId="5BB8681A" w14:textId="77777777" w:rsidR="00F50913" w:rsidRPr="00F05EC7" w:rsidRDefault="00F853BF" w:rsidP="00114AB8">
      <w:pPr>
        <w:spacing w:before="16"/>
        <w:ind w:left="100" w:right="2880"/>
        <w:jc w:val="both"/>
        <w:rPr>
          <w:szCs w:val="22"/>
        </w:rPr>
      </w:pPr>
      <w:commentRangeStart w:id="82"/>
      <w:commentRangeStart w:id="83"/>
      <w:r w:rsidRPr="00F05EC7">
        <w:rPr>
          <w:w w:val="99"/>
          <w:szCs w:val="22"/>
        </w:rPr>
        <w:t>The</w:t>
      </w:r>
      <w:r w:rsidRPr="00F05EC7">
        <w:rPr>
          <w:szCs w:val="22"/>
        </w:rPr>
        <w:t xml:space="preserve"> </w:t>
      </w:r>
      <w:r w:rsidRPr="00F05EC7">
        <w:rPr>
          <w:w w:val="99"/>
          <w:szCs w:val="22"/>
        </w:rPr>
        <w:t>Gene</w:t>
      </w:r>
      <w:r w:rsidRPr="00F05EC7">
        <w:rPr>
          <w:szCs w:val="22"/>
        </w:rPr>
        <w:t xml:space="preserve"> </w:t>
      </w:r>
      <w:r w:rsidRPr="00F05EC7">
        <w:rPr>
          <w:w w:val="99"/>
          <w:szCs w:val="22"/>
        </w:rPr>
        <w:t>Ontology</w:t>
      </w:r>
      <w:commentRangeEnd w:id="82"/>
      <w:r w:rsidR="00D761E3">
        <w:rPr>
          <w:rStyle w:val="CommentReference"/>
        </w:rPr>
        <w:commentReference w:id="82"/>
      </w:r>
      <w:commentRangeEnd w:id="83"/>
      <w:r w:rsidR="00993C4A">
        <w:rPr>
          <w:rStyle w:val="CommentReference"/>
        </w:rPr>
        <w:commentReference w:id="83"/>
      </w:r>
    </w:p>
    <w:p w14:paraId="4C7E827D" w14:textId="77777777" w:rsidR="00F50913" w:rsidRDefault="00F50913" w:rsidP="00114AB8">
      <w:pPr>
        <w:spacing w:before="3" w:line="160" w:lineRule="exact"/>
        <w:ind w:right="2880"/>
        <w:rPr>
          <w:sz w:val="17"/>
          <w:szCs w:val="17"/>
        </w:rPr>
      </w:pPr>
    </w:p>
    <w:p w14:paraId="2C60D578" w14:textId="77777777" w:rsidR="00F50913" w:rsidRDefault="00F853BF" w:rsidP="00114AB8">
      <w:pPr>
        <w:spacing w:line="291" w:lineRule="auto"/>
        <w:ind w:left="100" w:right="2880"/>
        <w:jc w:val="both"/>
      </w:pPr>
      <w:commentRangeStart w:id="84"/>
      <w:r>
        <w:rPr>
          <w:w w:val="99"/>
        </w:rPr>
        <w:t>Historically,</w:t>
      </w:r>
      <w:r>
        <w:t xml:space="preserve"> </w:t>
      </w:r>
      <w:r>
        <w:rPr>
          <w:w w:val="99"/>
        </w:rPr>
        <w:t>the</w:t>
      </w:r>
      <w:r>
        <w:t xml:space="preserve"> </w:t>
      </w:r>
      <w:r>
        <w:rPr>
          <w:w w:val="99"/>
        </w:rPr>
        <w:t>function</w:t>
      </w:r>
      <w:ins w:id="85" w:author="Katelyn Campbell" w:date="2019-04-22T18:50:00Z">
        <w:r w:rsidR="00D5395F">
          <w:rPr>
            <w:w w:val="99"/>
          </w:rPr>
          <w:t xml:space="preserve"> or </w:t>
        </w:r>
      </w:ins>
      <w:del w:id="86" w:author="Katelyn Campbell" w:date="2019-04-22T18:50:00Z">
        <w:r w:rsidDel="00D5395F">
          <w:rPr>
            <w:w w:val="99"/>
          </w:rPr>
          <w:delText>/</w:delText>
        </w:r>
      </w:del>
      <w:r>
        <w:rPr>
          <w:w w:val="99"/>
        </w:rPr>
        <w:t>role</w:t>
      </w:r>
      <w:r>
        <w:t xml:space="preserve"> </w:t>
      </w:r>
      <w:del w:id="87" w:author="Katelyn Campbell" w:date="2019-04-22T18:51:00Z">
        <w:r w:rsidDel="00D5395F">
          <w:rPr>
            <w:w w:val="99"/>
          </w:rPr>
          <w:delText>that</w:delText>
        </w:r>
        <w:r w:rsidDel="00D5395F">
          <w:delText xml:space="preserve"> </w:delText>
        </w:r>
      </w:del>
      <w:r>
        <w:rPr>
          <w:w w:val="99"/>
        </w:rPr>
        <w:t>a</w:t>
      </w:r>
      <w:r>
        <w:t xml:space="preserve"> </w:t>
      </w:r>
      <w:r>
        <w:rPr>
          <w:w w:val="99"/>
        </w:rPr>
        <w:t>gene</w:t>
      </w:r>
      <w:r>
        <w:t xml:space="preserve"> </w:t>
      </w:r>
      <w:r>
        <w:rPr>
          <w:w w:val="99"/>
        </w:rPr>
        <w:t>plays</w:t>
      </w:r>
      <w:r>
        <w:t xml:space="preserve"> </w:t>
      </w:r>
      <w:r>
        <w:rPr>
          <w:w w:val="99"/>
        </w:rPr>
        <w:t>in</w:t>
      </w:r>
      <w:r>
        <w:t xml:space="preserve"> </w:t>
      </w:r>
      <w:r>
        <w:rPr>
          <w:w w:val="99"/>
        </w:rPr>
        <w:t>an</w:t>
      </w:r>
      <w:r>
        <w:t xml:space="preserve"> </w:t>
      </w:r>
      <w:r>
        <w:rPr>
          <w:w w:val="99"/>
        </w:rPr>
        <w:t>organism</w:t>
      </w:r>
      <w:r>
        <w:t xml:space="preserve"> </w:t>
      </w:r>
      <w:del w:id="88" w:author="Katelyn Campbell" w:date="2019-04-22T18:53:00Z">
        <w:r w:rsidDel="00773E5E">
          <w:rPr>
            <w:w w:val="99"/>
          </w:rPr>
          <w:delText>has</w:delText>
        </w:r>
        <w:r w:rsidDel="00773E5E">
          <w:delText xml:space="preserve"> </w:delText>
        </w:r>
        <w:r w:rsidDel="00773E5E">
          <w:rPr>
            <w:w w:val="99"/>
          </w:rPr>
          <w:delText>always been</w:delText>
        </w:r>
      </w:del>
      <w:ins w:id="89" w:author="Katelyn Campbell" w:date="2019-04-22T18:53:00Z">
        <w:r w:rsidR="00773E5E">
          <w:rPr>
            <w:w w:val="99"/>
          </w:rPr>
          <w:t>is</w:t>
        </w:r>
      </w:ins>
      <w:r>
        <w:t xml:space="preserve"> </w:t>
      </w:r>
      <w:r>
        <w:rPr>
          <w:w w:val="99"/>
        </w:rPr>
        <w:t>described</w:t>
      </w:r>
      <w:r>
        <w:t xml:space="preserve"> </w:t>
      </w:r>
      <w:r>
        <w:rPr>
          <w:w w:val="99"/>
        </w:rPr>
        <w:t>in</w:t>
      </w:r>
      <w:r>
        <w:t xml:space="preserve"> </w:t>
      </w:r>
      <w:commentRangeStart w:id="90"/>
      <w:r>
        <w:rPr>
          <w:w w:val="99"/>
        </w:rPr>
        <w:t>natural</w:t>
      </w:r>
      <w:r>
        <w:t xml:space="preserve"> </w:t>
      </w:r>
      <w:r>
        <w:rPr>
          <w:w w:val="99"/>
        </w:rPr>
        <w:t>language</w:t>
      </w:r>
      <w:commentRangeEnd w:id="90"/>
      <w:r w:rsidR="00D5395F">
        <w:rPr>
          <w:rStyle w:val="CommentReference"/>
        </w:rPr>
        <w:commentReference w:id="90"/>
      </w:r>
      <w:r>
        <w:rPr>
          <w:w w:val="99"/>
        </w:rPr>
        <w:t>,</w:t>
      </w:r>
      <w:r>
        <w:t xml:space="preserve"> </w:t>
      </w:r>
      <w:r>
        <w:rPr>
          <w:w w:val="99"/>
        </w:rPr>
        <w:t>however</w:t>
      </w:r>
      <w:r>
        <w:t xml:space="preserve"> </w:t>
      </w:r>
      <w:commentRangeStart w:id="91"/>
      <w:r>
        <w:rPr>
          <w:w w:val="99"/>
        </w:rPr>
        <w:t>the</w:t>
      </w:r>
      <w:r>
        <w:t xml:space="preserve"> </w:t>
      </w:r>
      <w:r>
        <w:rPr>
          <w:w w:val="99"/>
        </w:rPr>
        <w:t>researcher</w:t>
      </w:r>
      <w:r>
        <w:t xml:space="preserve"> </w:t>
      </w:r>
      <w:commentRangeEnd w:id="91"/>
      <w:r w:rsidR="00D5395F">
        <w:rPr>
          <w:rStyle w:val="CommentReference"/>
        </w:rPr>
        <w:commentReference w:id="91"/>
      </w:r>
      <w:r>
        <w:rPr>
          <w:w w:val="99"/>
        </w:rPr>
        <w:t>characterizing that</w:t>
      </w:r>
      <w:r>
        <w:t xml:space="preserve"> </w:t>
      </w:r>
      <w:r>
        <w:rPr>
          <w:w w:val="99"/>
        </w:rPr>
        <w:t>gene</w:t>
      </w:r>
      <w:r>
        <w:t xml:space="preserve"> </w:t>
      </w:r>
      <w:r>
        <w:rPr>
          <w:w w:val="99"/>
        </w:rPr>
        <w:t>deemed</w:t>
      </w:r>
      <w:r>
        <w:t xml:space="preserve"> </w:t>
      </w:r>
      <w:r>
        <w:rPr>
          <w:w w:val="99"/>
        </w:rPr>
        <w:t>best.</w:t>
      </w:r>
      <w:commentRangeEnd w:id="84"/>
      <w:r w:rsidR="00773E5E">
        <w:rPr>
          <w:rStyle w:val="CommentReference"/>
        </w:rPr>
        <w:commentReference w:id="84"/>
      </w:r>
      <w:r>
        <w:t xml:space="preserve">  </w:t>
      </w:r>
      <w:r>
        <w:rPr>
          <w:w w:val="99"/>
        </w:rPr>
        <w:t>While</w:t>
      </w:r>
      <w:r>
        <w:t xml:space="preserve"> </w:t>
      </w:r>
      <w:r>
        <w:rPr>
          <w:w w:val="99"/>
        </w:rPr>
        <w:t>this</w:t>
      </w:r>
      <w:r>
        <w:t xml:space="preserve"> </w:t>
      </w:r>
      <w:r>
        <w:rPr>
          <w:w w:val="99"/>
        </w:rPr>
        <w:t>is</w:t>
      </w:r>
      <w:r>
        <w:t xml:space="preserve"> </w:t>
      </w:r>
      <w:r>
        <w:rPr>
          <w:w w:val="99"/>
        </w:rPr>
        <w:t>nice</w:t>
      </w:r>
      <w:r>
        <w:t xml:space="preserve"> </w:t>
      </w:r>
      <w:r>
        <w:rPr>
          <w:w w:val="99"/>
        </w:rPr>
        <w:t>to</w:t>
      </w:r>
      <w:r>
        <w:t xml:space="preserve"> </w:t>
      </w:r>
      <w:r>
        <w:rPr>
          <w:w w:val="99"/>
        </w:rPr>
        <w:t>read,</w:t>
      </w:r>
      <w:r>
        <w:t xml:space="preserve"> </w:t>
      </w:r>
      <w:r>
        <w:rPr>
          <w:w w:val="99"/>
        </w:rPr>
        <w:t>it</w:t>
      </w:r>
      <w:r>
        <w:t xml:space="preserve"> </w:t>
      </w:r>
      <w:r>
        <w:rPr>
          <w:w w:val="99"/>
        </w:rPr>
        <w:t>is</w:t>
      </w:r>
      <w:r>
        <w:t xml:space="preserve"> </w:t>
      </w:r>
      <w:r>
        <w:rPr>
          <w:w w:val="99"/>
        </w:rPr>
        <w:t>not</w:t>
      </w:r>
      <w:r>
        <w:t xml:space="preserve"> </w:t>
      </w:r>
      <w:del w:id="92" w:author="Katelyn Campbell" w:date="2019-04-22T18:54:00Z">
        <w:r w:rsidDel="00773E5E">
          <w:rPr>
            <w:w w:val="99"/>
          </w:rPr>
          <w:delText>very</w:delText>
        </w:r>
        <w:r w:rsidDel="00773E5E">
          <w:delText xml:space="preserve"> </w:delText>
        </w:r>
      </w:del>
      <w:r>
        <w:rPr>
          <w:w w:val="99"/>
        </w:rPr>
        <w:t>useful</w:t>
      </w:r>
      <w:r>
        <w:t xml:space="preserve"> </w:t>
      </w:r>
      <w:del w:id="93" w:author="Katelyn Campbell" w:date="2019-04-22T18:54:00Z">
        <w:r w:rsidDel="00773E5E">
          <w:rPr>
            <w:w w:val="99"/>
          </w:rPr>
          <w:delText>if</w:delText>
        </w:r>
        <w:r w:rsidDel="00773E5E">
          <w:delText xml:space="preserve"> </w:delText>
        </w:r>
        <w:r w:rsidDel="00773E5E">
          <w:rPr>
            <w:w w:val="99"/>
          </w:rPr>
          <w:delText>you want</w:delText>
        </w:r>
        <w:r w:rsidDel="00773E5E">
          <w:delText xml:space="preserve"> </w:delText>
        </w:r>
        <w:r w:rsidDel="00773E5E">
          <w:rPr>
            <w:w w:val="99"/>
          </w:rPr>
          <w:delText>to</w:delText>
        </w:r>
        <w:r w:rsidDel="00773E5E">
          <w:delText xml:space="preserve"> </w:delText>
        </w:r>
      </w:del>
      <w:ins w:id="94" w:author="Katelyn Campbell" w:date="2019-04-22T19:26:00Z">
        <w:r w:rsidR="00EE7BAE">
          <w:t xml:space="preserve">  </w:t>
        </w:r>
      </w:ins>
      <w:del w:id="95" w:author="Katelyn Campbell" w:date="2019-04-22T18:54:00Z">
        <w:r w:rsidDel="00773E5E">
          <w:rPr>
            <w:w w:val="99"/>
          </w:rPr>
          <w:delText>do</w:delText>
        </w:r>
      </w:del>
      <w:ins w:id="96" w:author="Katelyn Campbell" w:date="2019-04-22T18:54:00Z">
        <w:r w:rsidR="00773E5E">
          <w:rPr>
            <w:w w:val="99"/>
          </w:rPr>
          <w:t>for</w:t>
        </w:r>
        <w:r w:rsidR="00773E5E">
          <w:t xml:space="preserve"> </w:t>
        </w:r>
      </w:ins>
      <w:del w:id="97" w:author="Katelyn Campbell" w:date="2019-04-22T18:54:00Z">
        <w:r w:rsidDel="00773E5E">
          <w:delText xml:space="preserve"> </w:delText>
        </w:r>
      </w:del>
      <w:r>
        <w:rPr>
          <w:w w:val="99"/>
        </w:rPr>
        <w:t>computation</w:t>
      </w:r>
      <w:ins w:id="98" w:author="Katelyn Campbell" w:date="2019-04-22T18:54:00Z">
        <w:r w:rsidR="00773E5E">
          <w:t xml:space="preserve">al analysis </w:t>
        </w:r>
      </w:ins>
      <w:del w:id="99" w:author="Katelyn Campbell" w:date="2019-04-22T18:54:00Z">
        <w:r w:rsidDel="00773E5E">
          <w:delText xml:space="preserve"> </w:delText>
        </w:r>
        <w:r w:rsidDel="00773E5E">
          <w:rPr>
            <w:w w:val="99"/>
          </w:rPr>
          <w:delText>on</w:delText>
        </w:r>
        <w:r w:rsidDel="00773E5E">
          <w:delText xml:space="preserve"> </w:delText>
        </w:r>
        <w:r w:rsidDel="00773E5E">
          <w:rPr>
            <w:w w:val="99"/>
          </w:rPr>
          <w:delText>it</w:delText>
        </w:r>
      </w:del>
      <w:r>
        <w:rPr>
          <w:w w:val="99"/>
        </w:rPr>
        <w:t>,</w:t>
      </w:r>
      <w:r>
        <w:t xml:space="preserve"> </w:t>
      </w:r>
      <w:r>
        <w:rPr>
          <w:w w:val="99"/>
        </w:rPr>
        <w:t>as</w:t>
      </w:r>
      <w:r>
        <w:t xml:space="preserve"> </w:t>
      </w:r>
      <w:r>
        <w:rPr>
          <w:w w:val="99"/>
        </w:rPr>
        <w:t>computers</w:t>
      </w:r>
      <w:r>
        <w:t xml:space="preserve"> </w:t>
      </w:r>
      <w:del w:id="100" w:author="Katelyn Campbell" w:date="2019-04-22T18:55:00Z">
        <w:r w:rsidDel="00773E5E">
          <w:rPr>
            <w:w w:val="99"/>
          </w:rPr>
          <w:delText>are</w:delText>
        </w:r>
        <w:r w:rsidDel="00773E5E">
          <w:delText xml:space="preserve"> </w:delText>
        </w:r>
        <w:r w:rsidDel="00773E5E">
          <w:rPr>
            <w:w w:val="99"/>
          </w:rPr>
          <w:delText>(still)</w:delText>
        </w:r>
        <w:r w:rsidDel="00773E5E">
          <w:delText xml:space="preserve"> </w:delText>
        </w:r>
        <w:r w:rsidDel="00773E5E">
          <w:rPr>
            <w:w w:val="99"/>
          </w:rPr>
          <w:delText>horrible</w:delText>
        </w:r>
        <w:r w:rsidDel="00773E5E">
          <w:delText xml:space="preserve"> </w:delText>
        </w:r>
        <w:r w:rsidDel="00773E5E">
          <w:rPr>
            <w:w w:val="99"/>
          </w:rPr>
          <w:delText>at</w:delText>
        </w:r>
      </w:del>
      <w:ins w:id="101" w:author="Katelyn Campbell" w:date="2019-04-22T18:55:00Z">
        <w:r w:rsidR="00773E5E">
          <w:rPr>
            <w:w w:val="99"/>
          </w:rPr>
          <w:t>struggle with</w:t>
        </w:r>
      </w:ins>
      <w:r>
        <w:t xml:space="preserve"> </w:t>
      </w:r>
      <w:r>
        <w:rPr>
          <w:w w:val="99"/>
        </w:rPr>
        <w:t>understanding</w:t>
      </w:r>
      <w:r>
        <w:t xml:space="preserve"> </w:t>
      </w:r>
      <w:r>
        <w:rPr>
          <w:w w:val="99"/>
        </w:rPr>
        <w:t>natural</w:t>
      </w:r>
      <w:r>
        <w:t xml:space="preserve"> </w:t>
      </w:r>
      <w:r>
        <w:rPr>
          <w:w w:val="99"/>
        </w:rPr>
        <w:t>language</w:t>
      </w:r>
      <w:ins w:id="102" w:author="Katelyn Campbell" w:date="2019-04-22T18:56:00Z">
        <w:r w:rsidR="00773E5E">
          <w:t xml:space="preserve"> and </w:t>
        </w:r>
      </w:ins>
      <w:ins w:id="103" w:author="Katelyn Campbell" w:date="2019-04-22T18:57:00Z">
        <w:r w:rsidR="00773E5E">
          <w:t>the underlying connotation.</w:t>
        </w:r>
      </w:ins>
      <w:del w:id="104" w:author="Katelyn Campbell" w:date="2019-04-22T18:57:00Z">
        <w:r w:rsidDel="00773E5E">
          <w:delText xml:space="preserve"> </w:delText>
        </w:r>
        <w:r w:rsidDel="00773E5E">
          <w:rPr>
            <w:w w:val="99"/>
          </w:rPr>
          <w:delText>and</w:delText>
        </w:r>
        <w:r w:rsidDel="00773E5E">
          <w:delText xml:space="preserve"> </w:delText>
        </w:r>
        <w:r w:rsidDel="00773E5E">
          <w:rPr>
            <w:w w:val="99"/>
          </w:rPr>
          <w:delText>determining</w:delText>
        </w:r>
        <w:r w:rsidDel="00773E5E">
          <w:delText xml:space="preserve"> </w:delText>
        </w:r>
        <w:r w:rsidDel="00773E5E">
          <w:rPr>
            <w:w w:val="99"/>
          </w:rPr>
          <w:delText>the</w:delText>
        </w:r>
        <w:r w:rsidDel="00773E5E">
          <w:delText xml:space="preserve"> </w:delText>
        </w:r>
        <w:r w:rsidDel="00773E5E">
          <w:rPr>
            <w:w w:val="99"/>
          </w:rPr>
          <w:delText>structure</w:delText>
        </w:r>
        <w:r w:rsidDel="00773E5E">
          <w:delText xml:space="preserve"> </w:delText>
        </w:r>
        <w:r w:rsidDel="00773E5E">
          <w:rPr>
            <w:w w:val="99"/>
          </w:rPr>
          <w:delText>in</w:delText>
        </w:r>
        <w:r w:rsidDel="00773E5E">
          <w:delText xml:space="preserve"> </w:delText>
        </w:r>
        <w:r w:rsidDel="00773E5E">
          <w:rPr>
            <w:w w:val="99"/>
          </w:rPr>
          <w:delText>meaning</w:delText>
        </w:r>
        <w:r w:rsidDel="00773E5E">
          <w:delText xml:space="preserve"> </w:delText>
        </w:r>
        <w:r w:rsidDel="00773E5E">
          <w:rPr>
            <w:w w:val="99"/>
          </w:rPr>
          <w:delText>behind</w:delText>
        </w:r>
        <w:r w:rsidDel="00773E5E">
          <w:delText xml:space="preserve"> </w:delText>
        </w:r>
        <w:r w:rsidDel="00773E5E">
          <w:rPr>
            <w:w w:val="99"/>
          </w:rPr>
          <w:delText>the words.</w:delText>
        </w:r>
      </w:del>
      <w:r>
        <w:t xml:space="preserve">  </w:t>
      </w:r>
      <w:del w:id="105" w:author="Katelyn Campbell" w:date="2019-04-22T18:57:00Z">
        <w:r w:rsidDel="00773E5E">
          <w:rPr>
            <w:w w:val="99"/>
          </w:rPr>
          <w:delText>Additionally,</w:delText>
        </w:r>
      </w:del>
      <w:ins w:id="106" w:author="Katelyn Campbell" w:date="2019-04-22T18:57:00Z">
        <w:r w:rsidR="00773E5E">
          <w:rPr>
            <w:w w:val="99"/>
          </w:rPr>
          <w:t xml:space="preserve">Since </w:t>
        </w:r>
      </w:ins>
      <w:r>
        <w:t xml:space="preserve"> </w:t>
      </w:r>
      <w:r>
        <w:rPr>
          <w:w w:val="99"/>
        </w:rPr>
        <w:t>different</w:t>
      </w:r>
      <w:r>
        <w:t xml:space="preserve"> </w:t>
      </w:r>
      <w:r>
        <w:rPr>
          <w:w w:val="99"/>
        </w:rPr>
        <w:t>people</w:t>
      </w:r>
      <w:r>
        <w:t xml:space="preserve"> </w:t>
      </w:r>
      <w:del w:id="107" w:author="Katelyn Campbell" w:date="2019-04-22T18:57:00Z">
        <w:r w:rsidDel="00773E5E">
          <w:rPr>
            <w:w w:val="99"/>
          </w:rPr>
          <w:delText>will</w:delText>
        </w:r>
        <w:r w:rsidDel="00773E5E">
          <w:delText xml:space="preserve"> </w:delText>
        </w:r>
      </w:del>
      <w:r>
        <w:rPr>
          <w:w w:val="99"/>
        </w:rPr>
        <w:t>describe</w:t>
      </w:r>
      <w:r>
        <w:t xml:space="preserve"> </w:t>
      </w:r>
      <w:r>
        <w:rPr>
          <w:w w:val="99"/>
        </w:rPr>
        <w:t>the</w:t>
      </w:r>
      <w:r>
        <w:t xml:space="preserve"> </w:t>
      </w:r>
      <w:r>
        <w:rPr>
          <w:w w:val="99"/>
        </w:rPr>
        <w:t>same</w:t>
      </w:r>
      <w:r>
        <w:t xml:space="preserve"> </w:t>
      </w:r>
      <w:r>
        <w:rPr>
          <w:w w:val="99"/>
        </w:rPr>
        <w:t>thing</w:t>
      </w:r>
      <w:r>
        <w:t xml:space="preserve"> </w:t>
      </w:r>
      <w:r>
        <w:rPr>
          <w:w w:val="99"/>
        </w:rPr>
        <w:t>with</w:t>
      </w:r>
      <w:r>
        <w:t xml:space="preserve"> </w:t>
      </w:r>
      <w:r>
        <w:rPr>
          <w:w w:val="99"/>
        </w:rPr>
        <w:t>different</w:t>
      </w:r>
      <w:r>
        <w:t xml:space="preserve"> </w:t>
      </w:r>
      <w:r>
        <w:rPr>
          <w:w w:val="99"/>
        </w:rPr>
        <w:t>words,</w:t>
      </w:r>
      <w:r>
        <w:t xml:space="preserve"> </w:t>
      </w:r>
      <w:del w:id="108" w:author="Katelyn Campbell" w:date="2019-04-22T18:58:00Z">
        <w:r w:rsidDel="00773E5E">
          <w:rPr>
            <w:w w:val="99"/>
          </w:rPr>
          <w:delText>which</w:delText>
        </w:r>
        <w:r w:rsidDel="00773E5E">
          <w:delText xml:space="preserve"> </w:delText>
        </w:r>
        <w:r w:rsidDel="00773E5E">
          <w:rPr>
            <w:w w:val="99"/>
          </w:rPr>
          <w:delText>has</w:delText>
        </w:r>
        <w:r w:rsidDel="00773E5E">
          <w:delText xml:space="preserve"> </w:delText>
        </w:r>
      </w:del>
      <w:r>
        <w:rPr>
          <w:w w:val="99"/>
        </w:rPr>
        <w:t>the</w:t>
      </w:r>
      <w:r>
        <w:t xml:space="preserve"> </w:t>
      </w:r>
      <w:r>
        <w:rPr>
          <w:w w:val="99"/>
        </w:rPr>
        <w:t>potential</w:t>
      </w:r>
      <w:r>
        <w:t xml:space="preserve"> </w:t>
      </w:r>
      <w:r>
        <w:rPr>
          <w:w w:val="99"/>
        </w:rPr>
        <w:t>for</w:t>
      </w:r>
      <w:r>
        <w:t xml:space="preserve"> </w:t>
      </w:r>
      <w:r>
        <w:rPr>
          <w:w w:val="99"/>
        </w:rPr>
        <w:t>misunderstanding</w:t>
      </w:r>
      <w:ins w:id="109" w:author="Katelyn Campbell" w:date="2019-04-22T18:58:00Z">
        <w:r w:rsidR="00773E5E">
          <w:rPr>
            <w:w w:val="99"/>
          </w:rPr>
          <w:t xml:space="preserve"> amplifies</w:t>
        </w:r>
      </w:ins>
      <w:r>
        <w:rPr>
          <w:w w:val="99"/>
        </w:rPr>
        <w:t>.</w:t>
      </w:r>
    </w:p>
    <w:p w14:paraId="19EA3131" w14:textId="77777777" w:rsidR="00F50913" w:rsidRDefault="00D761E3" w:rsidP="00D73BD0">
      <w:pPr>
        <w:spacing w:before="2" w:line="291" w:lineRule="auto"/>
        <w:ind w:left="100" w:right="4500"/>
        <w:jc w:val="both"/>
      </w:pPr>
      <w:r>
        <w:rPr>
          <w:noProof/>
        </w:rPr>
        <w:lastRenderedPageBreak/>
        <mc:AlternateContent>
          <mc:Choice Requires="wps">
            <w:drawing>
              <wp:anchor distT="45720" distB="45720" distL="114300" distR="114300" simplePos="0" relativeHeight="251663360" behindDoc="0" locked="0" layoutInCell="1" allowOverlap="1" wp14:anchorId="74E19A54" wp14:editId="0DEA7CCF">
                <wp:simplePos x="0" y="0"/>
                <wp:positionH relativeFrom="page">
                  <wp:align>right</wp:align>
                </wp:positionH>
                <wp:positionV relativeFrom="paragraph">
                  <wp:posOffset>7620</wp:posOffset>
                </wp:positionV>
                <wp:extent cx="2360930" cy="895985"/>
                <wp:effectExtent l="0" t="0" r="22860"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95985"/>
                        </a:xfrm>
                        <a:prstGeom prst="rect">
                          <a:avLst/>
                        </a:prstGeom>
                        <a:solidFill>
                          <a:srgbClr val="FFFFFF"/>
                        </a:solidFill>
                        <a:ln w="9525">
                          <a:solidFill>
                            <a:srgbClr val="000000"/>
                          </a:solidFill>
                          <a:miter lim="800000"/>
                          <a:headEnd/>
                          <a:tailEnd/>
                        </a:ln>
                      </wps:spPr>
                      <wps:txbx>
                        <w:txbxContent>
                          <w:p w14:paraId="565BA82D" w14:textId="77777777" w:rsidR="00AD0AE5" w:rsidRDefault="00AD0AE5" w:rsidP="00D761E3">
                            <w:pPr>
                              <w:rPr>
                                <w:ins w:id="110" w:author="Katelyn Campbell" w:date="2019-04-22T19:07:00Z"/>
                                <w:w w:val="99"/>
                                <w:sz w:val="16"/>
                                <w:szCs w:val="16"/>
                              </w:rPr>
                            </w:pPr>
                            <w:ins w:id="111" w:author="Katelyn Campbell" w:date="2019-04-22T19:06:00Z">
                              <w:r>
                                <w:rPr>
                                  <w:w w:val="99"/>
                                  <w:position w:val="-1"/>
                                  <w:sz w:val="16"/>
                                  <w:szCs w:val="16"/>
                                </w:rPr>
                                <w:t>”The</w:t>
                              </w:r>
                              <w:r>
                                <w:rPr>
                                  <w:position w:val="-1"/>
                                  <w:sz w:val="16"/>
                                  <w:szCs w:val="16"/>
                                </w:rPr>
                                <w:t xml:space="preserve"> </w:t>
                              </w:r>
                              <w:r>
                                <w:rPr>
                                  <w:w w:val="99"/>
                                  <w:position w:val="-1"/>
                                  <w:sz w:val="16"/>
                                  <w:szCs w:val="16"/>
                                </w:rPr>
                                <w:t>mission</w:t>
                              </w:r>
                              <w:r>
                                <w:rPr>
                                  <w:position w:val="-1"/>
                                  <w:sz w:val="16"/>
                                  <w:szCs w:val="16"/>
                                </w:rPr>
                                <w:t xml:space="preserve"> </w:t>
                              </w:r>
                              <w:r>
                                <w:rPr>
                                  <w:w w:val="99"/>
                                  <w:position w:val="-1"/>
                                  <w:sz w:val="16"/>
                                  <w:szCs w:val="16"/>
                                </w:rPr>
                                <w:t>of</w:t>
                              </w:r>
                              <w:r>
                                <w:rPr>
                                  <w:position w:val="-1"/>
                                  <w:sz w:val="16"/>
                                  <w:szCs w:val="16"/>
                                </w:rPr>
                                <w:t xml:space="preserve"> </w:t>
                              </w:r>
                              <w:r>
                                <w:rPr>
                                  <w:w w:val="99"/>
                                  <w:position w:val="-1"/>
                                  <w:sz w:val="16"/>
                                  <w:szCs w:val="16"/>
                                </w:rPr>
                                <w:t>the</w:t>
                              </w:r>
                              <w:r>
                                <w:rPr>
                                  <w:position w:val="-1"/>
                                  <w:sz w:val="16"/>
                                  <w:szCs w:val="16"/>
                                </w:rPr>
                                <w:t xml:space="preserve"> </w:t>
                              </w:r>
                              <w:r>
                                <w:rPr>
                                  <w:w w:val="99"/>
                                  <w:position w:val="-1"/>
                                  <w:sz w:val="16"/>
                                  <w:szCs w:val="16"/>
                                </w:rPr>
                                <w:t>GO</w:t>
                              </w:r>
                              <w:r>
                                <w:rPr>
                                  <w:position w:val="-1"/>
                                  <w:sz w:val="16"/>
                                  <w:szCs w:val="16"/>
                                </w:rPr>
                                <w:t xml:space="preserve"> </w:t>
                              </w:r>
                              <w:r>
                                <w:rPr>
                                  <w:w w:val="99"/>
                                  <w:position w:val="-1"/>
                                  <w:sz w:val="16"/>
                                  <w:szCs w:val="16"/>
                                </w:rPr>
                                <w:t>Consortium</w:t>
                              </w:r>
                              <w:r>
                                <w:rPr>
                                  <w:position w:val="-1"/>
                                  <w:sz w:val="16"/>
                                  <w:szCs w:val="16"/>
                                </w:rPr>
                                <w:t xml:space="preserve"> </w:t>
                              </w:r>
                              <w:r>
                                <w:rPr>
                                  <w:w w:val="99"/>
                                  <w:position w:val="-1"/>
                                  <w:sz w:val="16"/>
                                  <w:szCs w:val="16"/>
                                </w:rPr>
                                <w:t>is</w:t>
                              </w:r>
                              <w:r>
                                <w:rPr>
                                  <w:position w:val="-1"/>
                                  <w:sz w:val="16"/>
                                  <w:szCs w:val="16"/>
                                </w:rPr>
                                <w:t xml:space="preserve"> </w:t>
                              </w:r>
                              <w:r>
                                <w:rPr>
                                  <w:w w:val="99"/>
                                  <w:position w:val="-1"/>
                                  <w:sz w:val="16"/>
                                  <w:szCs w:val="16"/>
                                </w:rPr>
                                <w:t>to</w:t>
                              </w:r>
                              <w:r>
                                <w:rPr>
                                  <w:position w:val="-1"/>
                                  <w:sz w:val="16"/>
                                  <w:szCs w:val="16"/>
                                </w:rPr>
                                <w:t xml:space="preserve"> </w:t>
                              </w:r>
                              <w:r>
                                <w:rPr>
                                  <w:w w:val="99"/>
                                  <w:position w:val="-1"/>
                                  <w:sz w:val="16"/>
                                  <w:szCs w:val="16"/>
                                </w:rPr>
                                <w:t>de</w:t>
                              </w:r>
                            </w:ins>
                            <w:proofErr w:type="spellStart"/>
                            <w:r>
                              <w:rPr>
                                <w:w w:val="99"/>
                                <w:sz w:val="16"/>
                                <w:szCs w:val="16"/>
                              </w:rPr>
                              <w:t>velop</w:t>
                            </w:r>
                            <w:proofErr w:type="spellEnd"/>
                            <w:r>
                              <w:rPr>
                                <w:sz w:val="16"/>
                                <w:szCs w:val="16"/>
                              </w:rPr>
                              <w:t xml:space="preserve"> </w:t>
                            </w:r>
                            <w:r>
                              <w:rPr>
                                <w:w w:val="99"/>
                                <w:sz w:val="16"/>
                                <w:szCs w:val="16"/>
                              </w:rPr>
                              <w:t>an</w:t>
                            </w:r>
                            <w:r>
                              <w:rPr>
                                <w:sz w:val="16"/>
                                <w:szCs w:val="16"/>
                              </w:rPr>
                              <w:t xml:space="preserve"> </w:t>
                            </w:r>
                            <w:r>
                              <w:rPr>
                                <w:w w:val="99"/>
                                <w:sz w:val="16"/>
                                <w:szCs w:val="16"/>
                              </w:rPr>
                              <w:t>up-to-date,</w:t>
                            </w:r>
                            <w:r>
                              <w:rPr>
                                <w:sz w:val="16"/>
                                <w:szCs w:val="16"/>
                              </w:rPr>
                              <w:t xml:space="preserve"> </w:t>
                            </w:r>
                            <w:r>
                              <w:rPr>
                                <w:w w:val="99"/>
                                <w:sz w:val="16"/>
                                <w:szCs w:val="16"/>
                              </w:rPr>
                              <w:t>comprehensive,</w:t>
                            </w:r>
                            <w:r>
                              <w:rPr>
                                <w:sz w:val="16"/>
                                <w:szCs w:val="16"/>
                              </w:rPr>
                              <w:t xml:space="preserve"> </w:t>
                            </w:r>
                            <w:proofErr w:type="spellStart"/>
                            <w:r>
                              <w:rPr>
                                <w:w w:val="99"/>
                                <w:sz w:val="16"/>
                                <w:szCs w:val="16"/>
                              </w:rPr>
                              <w:t>compu</w:t>
                            </w:r>
                            <w:proofErr w:type="spellEnd"/>
                            <w:r>
                              <w:rPr>
                                <w:w w:val="99"/>
                                <w:sz w:val="16"/>
                                <w:szCs w:val="16"/>
                              </w:rPr>
                              <w:t xml:space="preserve">- </w:t>
                            </w:r>
                            <w:proofErr w:type="spellStart"/>
                            <w:r>
                              <w:rPr>
                                <w:w w:val="99"/>
                                <w:sz w:val="16"/>
                                <w:szCs w:val="16"/>
                              </w:rPr>
                              <w:t>tational</w:t>
                            </w:r>
                            <w:proofErr w:type="spellEnd"/>
                            <w:r>
                              <w:rPr>
                                <w:sz w:val="16"/>
                                <w:szCs w:val="16"/>
                              </w:rPr>
                              <w:t xml:space="preserve">  </w:t>
                            </w:r>
                            <w:r>
                              <w:rPr>
                                <w:w w:val="99"/>
                                <w:sz w:val="16"/>
                                <w:szCs w:val="16"/>
                              </w:rPr>
                              <w:t>model</w:t>
                            </w:r>
                            <w:r>
                              <w:rPr>
                                <w:sz w:val="16"/>
                                <w:szCs w:val="16"/>
                              </w:rPr>
                              <w:t xml:space="preserve">  </w:t>
                            </w:r>
                            <w:r>
                              <w:rPr>
                                <w:w w:val="99"/>
                                <w:sz w:val="16"/>
                                <w:szCs w:val="16"/>
                              </w:rPr>
                              <w:t>of</w:t>
                            </w:r>
                            <w:r>
                              <w:rPr>
                                <w:sz w:val="16"/>
                                <w:szCs w:val="16"/>
                              </w:rPr>
                              <w:t xml:space="preserve">  </w:t>
                            </w:r>
                            <w:r>
                              <w:rPr>
                                <w:w w:val="99"/>
                                <w:sz w:val="16"/>
                                <w:szCs w:val="16"/>
                              </w:rPr>
                              <w:t>biological</w:t>
                            </w:r>
                            <w:r>
                              <w:rPr>
                                <w:sz w:val="16"/>
                                <w:szCs w:val="16"/>
                              </w:rPr>
                              <w:t xml:space="preserve">  </w:t>
                            </w:r>
                            <w:r>
                              <w:rPr>
                                <w:w w:val="99"/>
                                <w:sz w:val="16"/>
                                <w:szCs w:val="16"/>
                              </w:rPr>
                              <w:t>systems,</w:t>
                            </w:r>
                            <w:r>
                              <w:rPr>
                                <w:sz w:val="16"/>
                                <w:szCs w:val="16"/>
                              </w:rPr>
                              <w:t xml:space="preserve">  </w:t>
                            </w:r>
                            <w:r>
                              <w:rPr>
                                <w:w w:val="99"/>
                                <w:sz w:val="16"/>
                                <w:szCs w:val="16"/>
                              </w:rPr>
                              <w:t>from the</w:t>
                            </w:r>
                            <w:r>
                              <w:rPr>
                                <w:sz w:val="16"/>
                                <w:szCs w:val="16"/>
                              </w:rPr>
                              <w:t xml:space="preserve"> </w:t>
                            </w:r>
                            <w:r>
                              <w:rPr>
                                <w:w w:val="99"/>
                                <w:sz w:val="16"/>
                                <w:szCs w:val="16"/>
                              </w:rPr>
                              <w:t>molecular</w:t>
                            </w:r>
                            <w:r>
                              <w:rPr>
                                <w:sz w:val="16"/>
                                <w:szCs w:val="16"/>
                              </w:rPr>
                              <w:t xml:space="preserve"> </w:t>
                            </w:r>
                            <w:r>
                              <w:rPr>
                                <w:w w:val="99"/>
                                <w:sz w:val="16"/>
                                <w:szCs w:val="16"/>
                              </w:rPr>
                              <w:t>level</w:t>
                            </w:r>
                            <w:r>
                              <w:rPr>
                                <w:sz w:val="16"/>
                                <w:szCs w:val="16"/>
                              </w:rPr>
                              <w:t xml:space="preserve"> </w:t>
                            </w:r>
                            <w:r>
                              <w:rPr>
                                <w:w w:val="99"/>
                                <w:sz w:val="16"/>
                                <w:szCs w:val="16"/>
                              </w:rPr>
                              <w:t>to</w:t>
                            </w:r>
                            <w:r>
                              <w:rPr>
                                <w:sz w:val="16"/>
                                <w:szCs w:val="16"/>
                              </w:rPr>
                              <w:t xml:space="preserve"> </w:t>
                            </w:r>
                            <w:r>
                              <w:rPr>
                                <w:w w:val="99"/>
                                <w:sz w:val="16"/>
                                <w:szCs w:val="16"/>
                              </w:rPr>
                              <w:t>larger</w:t>
                            </w:r>
                            <w:r>
                              <w:rPr>
                                <w:sz w:val="16"/>
                                <w:szCs w:val="16"/>
                              </w:rPr>
                              <w:t xml:space="preserve"> </w:t>
                            </w:r>
                            <w:r>
                              <w:rPr>
                                <w:w w:val="99"/>
                                <w:sz w:val="16"/>
                                <w:szCs w:val="16"/>
                              </w:rPr>
                              <w:t>pathways,</w:t>
                            </w:r>
                            <w:r>
                              <w:rPr>
                                <w:sz w:val="16"/>
                                <w:szCs w:val="16"/>
                              </w:rPr>
                              <w:t xml:space="preserve"> </w:t>
                            </w:r>
                            <w:r>
                              <w:rPr>
                                <w:w w:val="99"/>
                                <w:sz w:val="16"/>
                                <w:szCs w:val="16"/>
                              </w:rPr>
                              <w:t>cel</w:t>
                            </w:r>
                            <w:del w:id="112" w:author="Katelyn Campbell" w:date="2019-04-23T08:16:00Z">
                              <w:r w:rsidDel="00114AB8">
                                <w:rPr>
                                  <w:w w:val="99"/>
                                  <w:sz w:val="16"/>
                                  <w:szCs w:val="16"/>
                                </w:rPr>
                                <w:delText xml:space="preserve">- </w:delText>
                              </w:r>
                            </w:del>
                            <w:r>
                              <w:rPr>
                                <w:w w:val="99"/>
                                <w:sz w:val="16"/>
                                <w:szCs w:val="16"/>
                              </w:rPr>
                              <w:t>lular</w:t>
                            </w:r>
                            <w:r>
                              <w:rPr>
                                <w:sz w:val="16"/>
                                <w:szCs w:val="16"/>
                              </w:rPr>
                              <w:t xml:space="preserve"> </w:t>
                            </w:r>
                            <w:r>
                              <w:rPr>
                                <w:w w:val="99"/>
                                <w:sz w:val="16"/>
                                <w:szCs w:val="16"/>
                              </w:rPr>
                              <w:t>and</w:t>
                            </w:r>
                            <w:r>
                              <w:rPr>
                                <w:sz w:val="16"/>
                                <w:szCs w:val="16"/>
                              </w:rPr>
                              <w:t xml:space="preserve"> </w:t>
                            </w:r>
                            <w:r>
                              <w:rPr>
                                <w:w w:val="99"/>
                                <w:sz w:val="16"/>
                                <w:szCs w:val="16"/>
                              </w:rPr>
                              <w:t>organism-level</w:t>
                            </w:r>
                            <w:r>
                              <w:rPr>
                                <w:sz w:val="16"/>
                                <w:szCs w:val="16"/>
                              </w:rPr>
                              <w:t xml:space="preserve"> </w:t>
                            </w:r>
                            <w:r>
                              <w:rPr>
                                <w:w w:val="99"/>
                                <w:sz w:val="16"/>
                                <w:szCs w:val="16"/>
                              </w:rPr>
                              <w:t>systems.”</w:t>
                            </w:r>
                          </w:p>
                          <w:p w14:paraId="154FA3C9" w14:textId="77777777" w:rsidR="00AD0AE5" w:rsidRDefault="00AD0AE5" w:rsidP="00D761E3">
                            <w:pPr>
                              <w:rPr>
                                <w:ins w:id="113" w:author="Katelyn Campbell" w:date="2019-04-22T19:07:00Z"/>
                                <w:w w:val="99"/>
                                <w:sz w:val="16"/>
                                <w:szCs w:val="16"/>
                              </w:rPr>
                            </w:pPr>
                          </w:p>
                          <w:p w14:paraId="2B4B1CE7" w14:textId="77777777" w:rsidR="00AD0AE5" w:rsidRDefault="00AD0AE5" w:rsidP="00D761E3">
                            <w:ins w:id="114" w:author="Katelyn Campbell" w:date="2019-04-22T19:07:00Z">
                              <w:r>
                                <w:rPr>
                                  <w:sz w:val="16"/>
                                  <w:szCs w:val="16"/>
                                </w:rPr>
                                <w:t>--</w:t>
                              </w:r>
                            </w:ins>
                            <w:ins w:id="115" w:author="Katelyn Campbell" w:date="2019-04-22T19:06:00Z">
                              <w:r>
                                <w:rPr>
                                  <w:sz w:val="16"/>
                                  <w:szCs w:val="16"/>
                                </w:rPr>
                                <w:t xml:space="preserve"> </w:t>
                              </w:r>
                              <w:r>
                                <w:rPr>
                                  <w:w w:val="99"/>
                                  <w:sz w:val="16"/>
                                  <w:szCs w:val="16"/>
                                </w:rPr>
                                <w:t>GO</w:t>
                              </w:r>
                              <w:r>
                                <w:rPr>
                                  <w:sz w:val="16"/>
                                  <w:szCs w:val="16"/>
                                </w:rPr>
                                <w:t xml:space="preserve"> </w:t>
                              </w:r>
                              <w:r>
                                <w:rPr>
                                  <w:w w:val="99"/>
                                  <w:sz w:val="16"/>
                                  <w:szCs w:val="16"/>
                                </w:rPr>
                                <w:t>Consortium</w:t>
                              </w:r>
                              <w:r>
                                <w:rPr>
                                  <w:sz w:val="16"/>
                                  <w:szCs w:val="16"/>
                                </w:rPr>
                                <w:t xml:space="preserve"> </w:t>
                              </w:r>
                              <w:r>
                                <w:rPr>
                                  <w:w w:val="99"/>
                                  <w:sz w:val="16"/>
                                  <w:szCs w:val="16"/>
                                </w:rPr>
                                <w:t>(geneontology.org)</w:t>
                              </w:r>
                            </w:ins>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E19A54" id="_x0000_s1027" type="#_x0000_t202" style="position:absolute;left:0;text-align:left;margin-left:134.7pt;margin-top:.6pt;width:185.9pt;height:70.55pt;z-index:251663360;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">
                <v:textbox>
                  <w:txbxContent>
                    <w:p w14:paraId="565BA82D" w14:textId="77777777" w:rsidR="00AD0AE5" w:rsidRDefault="00AD0AE5" w:rsidP="00D761E3">
                      <w:pPr>
                        <w:rPr>
                          <w:ins w:id="116" w:author="Katelyn Campbell" w:date="2019-04-22T19:07:00Z"/>
                          <w:w w:val="99"/>
                          <w:sz w:val="16"/>
                          <w:szCs w:val="16"/>
                        </w:rPr>
                      </w:pPr>
                      <w:ins w:id="117" w:author="Katelyn Campbell" w:date="2019-04-22T19:06:00Z">
                        <w:r>
                          <w:rPr>
                            <w:w w:val="99"/>
                            <w:position w:val="-1"/>
                            <w:sz w:val="16"/>
                            <w:szCs w:val="16"/>
                          </w:rPr>
                          <w:t>”The</w:t>
                        </w:r>
                        <w:r>
                          <w:rPr>
                            <w:position w:val="-1"/>
                            <w:sz w:val="16"/>
                            <w:szCs w:val="16"/>
                          </w:rPr>
                          <w:t xml:space="preserve"> </w:t>
                        </w:r>
                        <w:r>
                          <w:rPr>
                            <w:w w:val="99"/>
                            <w:position w:val="-1"/>
                            <w:sz w:val="16"/>
                            <w:szCs w:val="16"/>
                          </w:rPr>
                          <w:t>mission</w:t>
                        </w:r>
                        <w:r>
                          <w:rPr>
                            <w:position w:val="-1"/>
                            <w:sz w:val="16"/>
                            <w:szCs w:val="16"/>
                          </w:rPr>
                          <w:t xml:space="preserve"> </w:t>
                        </w:r>
                        <w:r>
                          <w:rPr>
                            <w:w w:val="99"/>
                            <w:position w:val="-1"/>
                            <w:sz w:val="16"/>
                            <w:szCs w:val="16"/>
                          </w:rPr>
                          <w:t>of</w:t>
                        </w:r>
                        <w:r>
                          <w:rPr>
                            <w:position w:val="-1"/>
                            <w:sz w:val="16"/>
                            <w:szCs w:val="16"/>
                          </w:rPr>
                          <w:t xml:space="preserve"> </w:t>
                        </w:r>
                        <w:r>
                          <w:rPr>
                            <w:w w:val="99"/>
                            <w:position w:val="-1"/>
                            <w:sz w:val="16"/>
                            <w:szCs w:val="16"/>
                          </w:rPr>
                          <w:t>the</w:t>
                        </w:r>
                        <w:r>
                          <w:rPr>
                            <w:position w:val="-1"/>
                            <w:sz w:val="16"/>
                            <w:szCs w:val="16"/>
                          </w:rPr>
                          <w:t xml:space="preserve"> </w:t>
                        </w:r>
                        <w:r>
                          <w:rPr>
                            <w:w w:val="99"/>
                            <w:position w:val="-1"/>
                            <w:sz w:val="16"/>
                            <w:szCs w:val="16"/>
                          </w:rPr>
                          <w:t>GO</w:t>
                        </w:r>
                        <w:r>
                          <w:rPr>
                            <w:position w:val="-1"/>
                            <w:sz w:val="16"/>
                            <w:szCs w:val="16"/>
                          </w:rPr>
                          <w:t xml:space="preserve"> </w:t>
                        </w:r>
                        <w:r>
                          <w:rPr>
                            <w:w w:val="99"/>
                            <w:position w:val="-1"/>
                            <w:sz w:val="16"/>
                            <w:szCs w:val="16"/>
                          </w:rPr>
                          <w:t>Consortium</w:t>
                        </w:r>
                        <w:r>
                          <w:rPr>
                            <w:position w:val="-1"/>
                            <w:sz w:val="16"/>
                            <w:szCs w:val="16"/>
                          </w:rPr>
                          <w:t xml:space="preserve"> </w:t>
                        </w:r>
                        <w:r>
                          <w:rPr>
                            <w:w w:val="99"/>
                            <w:position w:val="-1"/>
                            <w:sz w:val="16"/>
                            <w:szCs w:val="16"/>
                          </w:rPr>
                          <w:t>is</w:t>
                        </w:r>
                        <w:r>
                          <w:rPr>
                            <w:position w:val="-1"/>
                            <w:sz w:val="16"/>
                            <w:szCs w:val="16"/>
                          </w:rPr>
                          <w:t xml:space="preserve"> </w:t>
                        </w:r>
                        <w:r>
                          <w:rPr>
                            <w:w w:val="99"/>
                            <w:position w:val="-1"/>
                            <w:sz w:val="16"/>
                            <w:szCs w:val="16"/>
                          </w:rPr>
                          <w:t>to</w:t>
                        </w:r>
                        <w:r>
                          <w:rPr>
                            <w:position w:val="-1"/>
                            <w:sz w:val="16"/>
                            <w:szCs w:val="16"/>
                          </w:rPr>
                          <w:t xml:space="preserve"> </w:t>
                        </w:r>
                        <w:r>
                          <w:rPr>
                            <w:w w:val="99"/>
                            <w:position w:val="-1"/>
                            <w:sz w:val="16"/>
                            <w:szCs w:val="16"/>
                          </w:rPr>
                          <w:t>de</w:t>
                        </w:r>
                      </w:ins>
                      <w:proofErr w:type="spellStart"/>
                      <w:r>
                        <w:rPr>
                          <w:w w:val="99"/>
                          <w:sz w:val="16"/>
                          <w:szCs w:val="16"/>
                        </w:rPr>
                        <w:t>velop</w:t>
                      </w:r>
                      <w:proofErr w:type="spellEnd"/>
                      <w:r>
                        <w:rPr>
                          <w:sz w:val="16"/>
                          <w:szCs w:val="16"/>
                        </w:rPr>
                        <w:t xml:space="preserve"> </w:t>
                      </w:r>
                      <w:r>
                        <w:rPr>
                          <w:w w:val="99"/>
                          <w:sz w:val="16"/>
                          <w:szCs w:val="16"/>
                        </w:rPr>
                        <w:t>an</w:t>
                      </w:r>
                      <w:r>
                        <w:rPr>
                          <w:sz w:val="16"/>
                          <w:szCs w:val="16"/>
                        </w:rPr>
                        <w:t xml:space="preserve"> </w:t>
                      </w:r>
                      <w:r>
                        <w:rPr>
                          <w:w w:val="99"/>
                          <w:sz w:val="16"/>
                          <w:szCs w:val="16"/>
                        </w:rPr>
                        <w:t>up-to-date,</w:t>
                      </w:r>
                      <w:r>
                        <w:rPr>
                          <w:sz w:val="16"/>
                          <w:szCs w:val="16"/>
                        </w:rPr>
                        <w:t xml:space="preserve"> </w:t>
                      </w:r>
                      <w:r>
                        <w:rPr>
                          <w:w w:val="99"/>
                          <w:sz w:val="16"/>
                          <w:szCs w:val="16"/>
                        </w:rPr>
                        <w:t>comprehensive,</w:t>
                      </w:r>
                      <w:r>
                        <w:rPr>
                          <w:sz w:val="16"/>
                          <w:szCs w:val="16"/>
                        </w:rPr>
                        <w:t xml:space="preserve"> </w:t>
                      </w:r>
                      <w:proofErr w:type="spellStart"/>
                      <w:r>
                        <w:rPr>
                          <w:w w:val="99"/>
                          <w:sz w:val="16"/>
                          <w:szCs w:val="16"/>
                        </w:rPr>
                        <w:t>compu</w:t>
                      </w:r>
                      <w:proofErr w:type="spellEnd"/>
                      <w:r>
                        <w:rPr>
                          <w:w w:val="99"/>
                          <w:sz w:val="16"/>
                          <w:szCs w:val="16"/>
                        </w:rPr>
                        <w:t xml:space="preserve">- </w:t>
                      </w:r>
                      <w:proofErr w:type="spellStart"/>
                      <w:r>
                        <w:rPr>
                          <w:w w:val="99"/>
                          <w:sz w:val="16"/>
                          <w:szCs w:val="16"/>
                        </w:rPr>
                        <w:t>tational</w:t>
                      </w:r>
                      <w:proofErr w:type="spellEnd"/>
                      <w:r>
                        <w:rPr>
                          <w:sz w:val="16"/>
                          <w:szCs w:val="16"/>
                        </w:rPr>
                        <w:t xml:space="preserve">  </w:t>
                      </w:r>
                      <w:r>
                        <w:rPr>
                          <w:w w:val="99"/>
                          <w:sz w:val="16"/>
                          <w:szCs w:val="16"/>
                        </w:rPr>
                        <w:t>model</w:t>
                      </w:r>
                      <w:r>
                        <w:rPr>
                          <w:sz w:val="16"/>
                          <w:szCs w:val="16"/>
                        </w:rPr>
                        <w:t xml:space="preserve">  </w:t>
                      </w:r>
                      <w:r>
                        <w:rPr>
                          <w:w w:val="99"/>
                          <w:sz w:val="16"/>
                          <w:szCs w:val="16"/>
                        </w:rPr>
                        <w:t>of</w:t>
                      </w:r>
                      <w:r>
                        <w:rPr>
                          <w:sz w:val="16"/>
                          <w:szCs w:val="16"/>
                        </w:rPr>
                        <w:t xml:space="preserve">  </w:t>
                      </w:r>
                      <w:r>
                        <w:rPr>
                          <w:w w:val="99"/>
                          <w:sz w:val="16"/>
                          <w:szCs w:val="16"/>
                        </w:rPr>
                        <w:t>biological</w:t>
                      </w:r>
                      <w:r>
                        <w:rPr>
                          <w:sz w:val="16"/>
                          <w:szCs w:val="16"/>
                        </w:rPr>
                        <w:t xml:space="preserve">  </w:t>
                      </w:r>
                      <w:r>
                        <w:rPr>
                          <w:w w:val="99"/>
                          <w:sz w:val="16"/>
                          <w:szCs w:val="16"/>
                        </w:rPr>
                        <w:t>systems,</w:t>
                      </w:r>
                      <w:r>
                        <w:rPr>
                          <w:sz w:val="16"/>
                          <w:szCs w:val="16"/>
                        </w:rPr>
                        <w:t xml:space="preserve">  </w:t>
                      </w:r>
                      <w:r>
                        <w:rPr>
                          <w:w w:val="99"/>
                          <w:sz w:val="16"/>
                          <w:szCs w:val="16"/>
                        </w:rPr>
                        <w:t>from the</w:t>
                      </w:r>
                      <w:r>
                        <w:rPr>
                          <w:sz w:val="16"/>
                          <w:szCs w:val="16"/>
                        </w:rPr>
                        <w:t xml:space="preserve"> </w:t>
                      </w:r>
                      <w:r>
                        <w:rPr>
                          <w:w w:val="99"/>
                          <w:sz w:val="16"/>
                          <w:szCs w:val="16"/>
                        </w:rPr>
                        <w:t>molecular</w:t>
                      </w:r>
                      <w:r>
                        <w:rPr>
                          <w:sz w:val="16"/>
                          <w:szCs w:val="16"/>
                        </w:rPr>
                        <w:t xml:space="preserve"> </w:t>
                      </w:r>
                      <w:r>
                        <w:rPr>
                          <w:w w:val="99"/>
                          <w:sz w:val="16"/>
                          <w:szCs w:val="16"/>
                        </w:rPr>
                        <w:t>level</w:t>
                      </w:r>
                      <w:r>
                        <w:rPr>
                          <w:sz w:val="16"/>
                          <w:szCs w:val="16"/>
                        </w:rPr>
                        <w:t xml:space="preserve"> </w:t>
                      </w:r>
                      <w:r>
                        <w:rPr>
                          <w:w w:val="99"/>
                          <w:sz w:val="16"/>
                          <w:szCs w:val="16"/>
                        </w:rPr>
                        <w:t>to</w:t>
                      </w:r>
                      <w:r>
                        <w:rPr>
                          <w:sz w:val="16"/>
                          <w:szCs w:val="16"/>
                        </w:rPr>
                        <w:t xml:space="preserve"> </w:t>
                      </w:r>
                      <w:r>
                        <w:rPr>
                          <w:w w:val="99"/>
                          <w:sz w:val="16"/>
                          <w:szCs w:val="16"/>
                        </w:rPr>
                        <w:t>larger</w:t>
                      </w:r>
                      <w:r>
                        <w:rPr>
                          <w:sz w:val="16"/>
                          <w:szCs w:val="16"/>
                        </w:rPr>
                        <w:t xml:space="preserve"> </w:t>
                      </w:r>
                      <w:r>
                        <w:rPr>
                          <w:w w:val="99"/>
                          <w:sz w:val="16"/>
                          <w:szCs w:val="16"/>
                        </w:rPr>
                        <w:t>pathways,</w:t>
                      </w:r>
                      <w:r>
                        <w:rPr>
                          <w:sz w:val="16"/>
                          <w:szCs w:val="16"/>
                        </w:rPr>
                        <w:t xml:space="preserve"> </w:t>
                      </w:r>
                      <w:r>
                        <w:rPr>
                          <w:w w:val="99"/>
                          <w:sz w:val="16"/>
                          <w:szCs w:val="16"/>
                        </w:rPr>
                        <w:t>cel</w:t>
                      </w:r>
                      <w:del w:id="118" w:author="Katelyn Campbell" w:date="2019-04-23T08:16:00Z">
                        <w:r w:rsidDel="00114AB8">
                          <w:rPr>
                            <w:w w:val="99"/>
                            <w:sz w:val="16"/>
                            <w:szCs w:val="16"/>
                          </w:rPr>
                          <w:delText xml:space="preserve">- </w:delText>
                        </w:r>
                      </w:del>
                      <w:r>
                        <w:rPr>
                          <w:w w:val="99"/>
                          <w:sz w:val="16"/>
                          <w:szCs w:val="16"/>
                        </w:rPr>
                        <w:t>lular</w:t>
                      </w:r>
                      <w:r>
                        <w:rPr>
                          <w:sz w:val="16"/>
                          <w:szCs w:val="16"/>
                        </w:rPr>
                        <w:t xml:space="preserve"> </w:t>
                      </w:r>
                      <w:r>
                        <w:rPr>
                          <w:w w:val="99"/>
                          <w:sz w:val="16"/>
                          <w:szCs w:val="16"/>
                        </w:rPr>
                        <w:t>and</w:t>
                      </w:r>
                      <w:r>
                        <w:rPr>
                          <w:sz w:val="16"/>
                          <w:szCs w:val="16"/>
                        </w:rPr>
                        <w:t xml:space="preserve"> </w:t>
                      </w:r>
                      <w:r>
                        <w:rPr>
                          <w:w w:val="99"/>
                          <w:sz w:val="16"/>
                          <w:szCs w:val="16"/>
                        </w:rPr>
                        <w:t>organism-level</w:t>
                      </w:r>
                      <w:r>
                        <w:rPr>
                          <w:sz w:val="16"/>
                          <w:szCs w:val="16"/>
                        </w:rPr>
                        <w:t xml:space="preserve"> </w:t>
                      </w:r>
                      <w:r>
                        <w:rPr>
                          <w:w w:val="99"/>
                          <w:sz w:val="16"/>
                          <w:szCs w:val="16"/>
                        </w:rPr>
                        <w:t>systems.”</w:t>
                      </w:r>
                    </w:p>
                    <w:p w14:paraId="154FA3C9" w14:textId="77777777" w:rsidR="00AD0AE5" w:rsidRDefault="00AD0AE5" w:rsidP="00D761E3">
                      <w:pPr>
                        <w:rPr>
                          <w:ins w:id="119" w:author="Katelyn Campbell" w:date="2019-04-22T19:07:00Z"/>
                          <w:w w:val="99"/>
                          <w:sz w:val="16"/>
                          <w:szCs w:val="16"/>
                        </w:rPr>
                      </w:pPr>
                    </w:p>
                    <w:p w14:paraId="2B4B1CE7" w14:textId="77777777" w:rsidR="00AD0AE5" w:rsidRDefault="00AD0AE5" w:rsidP="00D761E3">
                      <w:ins w:id="120" w:author="Katelyn Campbell" w:date="2019-04-22T19:07:00Z">
                        <w:r>
                          <w:rPr>
                            <w:sz w:val="16"/>
                            <w:szCs w:val="16"/>
                          </w:rPr>
                          <w:t>--</w:t>
                        </w:r>
                      </w:ins>
                      <w:ins w:id="121" w:author="Katelyn Campbell" w:date="2019-04-22T19:06:00Z">
                        <w:r>
                          <w:rPr>
                            <w:sz w:val="16"/>
                            <w:szCs w:val="16"/>
                          </w:rPr>
                          <w:t xml:space="preserve"> </w:t>
                        </w:r>
                        <w:r>
                          <w:rPr>
                            <w:w w:val="99"/>
                            <w:sz w:val="16"/>
                            <w:szCs w:val="16"/>
                          </w:rPr>
                          <w:t>GO</w:t>
                        </w:r>
                        <w:r>
                          <w:rPr>
                            <w:sz w:val="16"/>
                            <w:szCs w:val="16"/>
                          </w:rPr>
                          <w:t xml:space="preserve"> </w:t>
                        </w:r>
                        <w:r>
                          <w:rPr>
                            <w:w w:val="99"/>
                            <w:sz w:val="16"/>
                            <w:szCs w:val="16"/>
                          </w:rPr>
                          <w:t>Consortium</w:t>
                        </w:r>
                        <w:r>
                          <w:rPr>
                            <w:sz w:val="16"/>
                            <w:szCs w:val="16"/>
                          </w:rPr>
                          <w:t xml:space="preserve"> </w:t>
                        </w:r>
                        <w:r>
                          <w:rPr>
                            <w:w w:val="99"/>
                            <w:sz w:val="16"/>
                            <w:szCs w:val="16"/>
                          </w:rPr>
                          <w:t>(geneontology.org)</w:t>
                        </w:r>
                      </w:ins>
                    </w:p>
                  </w:txbxContent>
                </v:textbox>
                <w10:wrap type="square" anchorx="page"/>
              </v:shape>
            </w:pict>
          </mc:Fallback>
        </mc:AlternateContent>
      </w:r>
      <w:r w:rsidR="00F853BF">
        <w:rPr>
          <w:w w:val="99"/>
        </w:rPr>
        <w:t>Ontologies</w:t>
      </w:r>
      <w:r w:rsidR="00F853BF">
        <w:t xml:space="preserve"> </w:t>
      </w:r>
      <w:r w:rsidR="00F853BF">
        <w:rPr>
          <w:w w:val="99"/>
        </w:rPr>
        <w:t>try</w:t>
      </w:r>
      <w:r w:rsidR="00F853BF">
        <w:t xml:space="preserve"> </w:t>
      </w:r>
      <w:r w:rsidR="00F853BF">
        <w:rPr>
          <w:w w:val="99"/>
        </w:rPr>
        <w:t>to</w:t>
      </w:r>
      <w:r w:rsidR="00F853BF">
        <w:t xml:space="preserve"> </w:t>
      </w:r>
      <w:r w:rsidR="00F853BF">
        <w:rPr>
          <w:w w:val="99"/>
        </w:rPr>
        <w:t>alleviate</w:t>
      </w:r>
      <w:r w:rsidR="00F853BF">
        <w:t xml:space="preserve"> </w:t>
      </w:r>
      <w:r w:rsidR="00F853BF">
        <w:rPr>
          <w:w w:val="99"/>
        </w:rPr>
        <w:t>these</w:t>
      </w:r>
      <w:r w:rsidR="00F853BF">
        <w:t xml:space="preserve"> </w:t>
      </w:r>
      <w:r w:rsidR="00F853BF">
        <w:rPr>
          <w:w w:val="99"/>
        </w:rPr>
        <w:t>problems</w:t>
      </w:r>
      <w:r w:rsidR="00F853BF">
        <w:t xml:space="preserve"> </w:t>
      </w:r>
      <w:r w:rsidR="00F853BF">
        <w:rPr>
          <w:w w:val="99"/>
        </w:rPr>
        <w:t>by</w:t>
      </w:r>
      <w:r w:rsidR="00F853BF">
        <w:t xml:space="preserve"> </w:t>
      </w:r>
      <w:r w:rsidR="00F853BF">
        <w:rPr>
          <w:w w:val="99"/>
        </w:rPr>
        <w:t>providing</w:t>
      </w:r>
      <w:r w:rsidR="00F853BF">
        <w:t xml:space="preserve"> </w:t>
      </w:r>
      <w:del w:id="122" w:author="Katelyn Campbell" w:date="2019-04-22T18:58:00Z">
        <w:r w:rsidR="00F853BF" w:rsidDel="00773E5E">
          <w:rPr>
            <w:w w:val="99"/>
          </w:rPr>
          <w:delText>a</w:delText>
        </w:r>
      </w:del>
      <w:r w:rsidR="00F853BF">
        <w:t xml:space="preserve"> </w:t>
      </w:r>
      <w:r w:rsidR="00F853BF">
        <w:rPr>
          <w:w w:val="99"/>
        </w:rPr>
        <w:t>strictly</w:t>
      </w:r>
      <w:r w:rsidR="00F853BF">
        <w:t xml:space="preserve"> </w:t>
      </w:r>
      <w:r w:rsidR="00F853BF">
        <w:rPr>
          <w:w w:val="99"/>
        </w:rPr>
        <w:t>organized and</w:t>
      </w:r>
      <w:r w:rsidR="00F853BF">
        <w:t xml:space="preserve"> </w:t>
      </w:r>
      <w:r w:rsidR="00F853BF">
        <w:rPr>
          <w:w w:val="99"/>
        </w:rPr>
        <w:t>controlled</w:t>
      </w:r>
      <w:r w:rsidR="00F853BF">
        <w:t xml:space="preserve"> </w:t>
      </w:r>
      <w:r w:rsidR="00F853BF">
        <w:rPr>
          <w:w w:val="99"/>
        </w:rPr>
        <w:t>vocabulary</w:t>
      </w:r>
      <w:r w:rsidR="00F853BF">
        <w:t xml:space="preserve"> </w:t>
      </w:r>
      <w:r w:rsidR="00F853BF">
        <w:rPr>
          <w:w w:val="99"/>
        </w:rPr>
        <w:t>and</w:t>
      </w:r>
      <w:r w:rsidR="00F853BF">
        <w:t xml:space="preserve"> </w:t>
      </w:r>
      <w:del w:id="123" w:author="Katelyn Campbell" w:date="2019-04-22T18:59:00Z">
        <w:r w:rsidR="00F853BF" w:rsidDel="00773E5E">
          <w:rPr>
            <w:w w:val="99"/>
          </w:rPr>
          <w:delText>defined</w:delText>
        </w:r>
        <w:r w:rsidR="00F853BF" w:rsidDel="00773E5E">
          <w:delText xml:space="preserve"> </w:delText>
        </w:r>
      </w:del>
      <w:ins w:id="124" w:author="Katelyn Campbell" w:date="2019-04-22T18:59:00Z">
        <w:r w:rsidR="00773E5E">
          <w:rPr>
            <w:w w:val="99"/>
          </w:rPr>
          <w:t>clarifies</w:t>
        </w:r>
        <w:r w:rsidR="00773E5E">
          <w:t xml:space="preserve"> </w:t>
        </w:r>
        <w:r w:rsidR="00773E5E">
          <w:rPr>
            <w:w w:val="99"/>
          </w:rPr>
          <w:t xml:space="preserve">the </w:t>
        </w:r>
      </w:ins>
      <w:r w:rsidR="00F853BF">
        <w:rPr>
          <w:w w:val="99"/>
        </w:rPr>
        <w:t>relation</w:t>
      </w:r>
      <w:del w:id="125" w:author="Katelyn Campbell" w:date="2019-04-22T18:59:00Z">
        <w:r w:rsidR="00F853BF" w:rsidDel="00773E5E">
          <w:rPr>
            <w:w w:val="99"/>
          </w:rPr>
          <w:delText>ships</w:delText>
        </w:r>
      </w:del>
      <w:r w:rsidR="00F853BF">
        <w:t xml:space="preserve"> </w:t>
      </w:r>
      <w:r w:rsidR="00F853BF">
        <w:rPr>
          <w:w w:val="99"/>
        </w:rPr>
        <w:t>between</w:t>
      </w:r>
      <w:r w:rsidR="00F853BF">
        <w:t xml:space="preserve"> </w:t>
      </w:r>
      <w:del w:id="126" w:author="Katelyn Campbell" w:date="2019-04-22T18:59:00Z">
        <w:r w:rsidR="00F853BF" w:rsidDel="00773E5E">
          <w:rPr>
            <w:w w:val="99"/>
          </w:rPr>
          <w:delText>the</w:delText>
        </w:r>
      </w:del>
      <w:r w:rsidR="00F853BF">
        <w:t xml:space="preserve"> </w:t>
      </w:r>
      <w:r w:rsidR="00F853BF">
        <w:rPr>
          <w:w w:val="99"/>
        </w:rPr>
        <w:t>terms,</w:t>
      </w:r>
      <w:r w:rsidR="00F853BF">
        <w:t xml:space="preserve"> </w:t>
      </w:r>
      <w:del w:id="127" w:author="Katelyn Campbell" w:date="2019-04-22T19:02:00Z">
        <w:r w:rsidR="00F853BF" w:rsidDel="00773E5E">
          <w:rPr>
            <w:w w:val="99"/>
          </w:rPr>
          <w:delText>so that</w:delText>
        </w:r>
        <w:r w:rsidR="00F853BF" w:rsidDel="00773E5E">
          <w:delText xml:space="preserve"> </w:delText>
        </w:r>
        <w:r w:rsidR="00F853BF" w:rsidDel="00773E5E">
          <w:rPr>
            <w:w w:val="99"/>
          </w:rPr>
          <w:delText>the</w:delText>
        </w:r>
        <w:r w:rsidR="00F853BF" w:rsidDel="00773E5E">
          <w:delText xml:space="preserve"> </w:delText>
        </w:r>
        <w:r w:rsidR="00F853BF" w:rsidDel="00773E5E">
          <w:rPr>
            <w:w w:val="99"/>
          </w:rPr>
          <w:delText>same</w:delText>
        </w:r>
        <w:r w:rsidR="00F853BF" w:rsidDel="00773E5E">
          <w:delText xml:space="preserve"> </w:delText>
        </w:r>
        <w:r w:rsidR="00F853BF" w:rsidDel="00773E5E">
          <w:rPr>
            <w:w w:val="99"/>
          </w:rPr>
          <w:delText>statement</w:delText>
        </w:r>
        <w:r w:rsidR="00F853BF" w:rsidDel="00773E5E">
          <w:delText xml:space="preserve"> </w:delText>
        </w:r>
        <w:r w:rsidR="00F853BF" w:rsidDel="00773E5E">
          <w:rPr>
            <w:w w:val="99"/>
          </w:rPr>
          <w:delText>always</w:delText>
        </w:r>
        <w:r w:rsidR="00F853BF" w:rsidDel="00773E5E">
          <w:delText xml:space="preserve"> </w:delText>
        </w:r>
        <w:r w:rsidR="00F853BF" w:rsidDel="00773E5E">
          <w:rPr>
            <w:w w:val="99"/>
          </w:rPr>
          <w:delText>means</w:delText>
        </w:r>
        <w:r w:rsidR="00F853BF" w:rsidDel="00773E5E">
          <w:delText xml:space="preserve"> </w:delText>
        </w:r>
        <w:r w:rsidR="00F853BF" w:rsidDel="00773E5E">
          <w:rPr>
            <w:w w:val="99"/>
          </w:rPr>
          <w:delText>the</w:delText>
        </w:r>
        <w:r w:rsidR="00F853BF" w:rsidDel="00773E5E">
          <w:delText xml:space="preserve"> </w:delText>
        </w:r>
        <w:r w:rsidR="00F853BF" w:rsidDel="00773E5E">
          <w:rPr>
            <w:w w:val="99"/>
          </w:rPr>
          <w:delText>same</w:delText>
        </w:r>
        <w:r w:rsidR="00F853BF" w:rsidDel="00773E5E">
          <w:delText xml:space="preserve"> </w:delText>
        </w:r>
        <w:r w:rsidR="00F853BF" w:rsidDel="00773E5E">
          <w:rPr>
            <w:w w:val="99"/>
          </w:rPr>
          <w:delText>thing,</w:delText>
        </w:r>
        <w:r w:rsidR="00F853BF" w:rsidDel="00773E5E">
          <w:delText xml:space="preserve"> </w:delText>
        </w:r>
        <w:r w:rsidR="00F853BF" w:rsidDel="00773E5E">
          <w:rPr>
            <w:w w:val="99"/>
          </w:rPr>
          <w:delText>no</w:delText>
        </w:r>
        <w:r w:rsidR="00F853BF" w:rsidDel="00773E5E">
          <w:delText xml:space="preserve"> </w:delText>
        </w:r>
        <w:r w:rsidR="00F853BF" w:rsidDel="00773E5E">
          <w:rPr>
            <w:w w:val="99"/>
          </w:rPr>
          <w:delText>matter</w:delText>
        </w:r>
        <w:r w:rsidR="00F853BF" w:rsidDel="00773E5E">
          <w:delText xml:space="preserve"> </w:delText>
        </w:r>
        <w:r w:rsidR="00F853BF" w:rsidDel="00773E5E">
          <w:rPr>
            <w:w w:val="99"/>
          </w:rPr>
          <w:delText>the</w:delText>
        </w:r>
      </w:del>
      <w:ins w:id="128" w:author="Katelyn Campbell" w:date="2019-04-22T19:00:00Z">
        <w:r w:rsidR="00773E5E">
          <w:rPr>
            <w:w w:val="99"/>
          </w:rPr>
          <w:t xml:space="preserve">to control </w:t>
        </w:r>
      </w:ins>
      <w:ins w:id="129" w:author="Katelyn Campbell" w:date="2019-04-22T19:01:00Z">
        <w:r w:rsidR="00773E5E">
          <w:rPr>
            <w:w w:val="99"/>
          </w:rPr>
          <w:t xml:space="preserve">for </w:t>
        </w:r>
      </w:ins>
      <w:ins w:id="130" w:author="Katelyn Campbell" w:date="2019-04-22T19:02:00Z">
        <w:r w:rsidR="00773E5E">
          <w:rPr>
            <w:w w:val="99"/>
          </w:rPr>
          <w:t xml:space="preserve">a </w:t>
        </w:r>
        <w:r w:rsidR="00773E5E" w:rsidRPr="00F853BF">
          <w:t xml:space="preserve">statement’s meaning </w:t>
        </w:r>
        <w:proofErr w:type="spellStart"/>
        <w:r w:rsidR="00773E5E" w:rsidRPr="00F853BF">
          <w:t>regarless</w:t>
        </w:r>
        <w:proofErr w:type="spellEnd"/>
        <w:r w:rsidR="00773E5E" w:rsidRPr="00F853BF">
          <w:t xml:space="preserve"> of the</w:t>
        </w:r>
      </w:ins>
      <w:r w:rsidR="00F853BF">
        <w:t xml:space="preserve"> </w:t>
      </w:r>
      <w:r w:rsidR="00F853BF" w:rsidRPr="00F853BF">
        <w:t>context or</w:t>
      </w:r>
      <w:r w:rsidR="00F853BF">
        <w:t xml:space="preserve"> </w:t>
      </w:r>
      <w:del w:id="131" w:author="Katelyn Campbell" w:date="2019-04-22T19:02:00Z">
        <w:r w:rsidR="00F853BF" w:rsidRPr="00F853BF" w:rsidDel="00773E5E">
          <w:delText>the</w:delText>
        </w:r>
        <w:r w:rsidR="00F853BF" w:rsidDel="00773E5E">
          <w:delText xml:space="preserve"> </w:delText>
        </w:r>
      </w:del>
      <w:r w:rsidR="00F853BF" w:rsidRPr="00F853BF">
        <w:t>author.</w:t>
      </w:r>
      <w:r w:rsidR="00F853BF">
        <w:t xml:space="preserve"> </w:t>
      </w:r>
      <w:r w:rsidR="00F853BF" w:rsidRPr="00F853BF">
        <w:t>Additionally,</w:t>
      </w:r>
      <w:ins w:id="132" w:author="Katelyn Campbell" w:date="2019-04-22T19:03:00Z">
        <w:r>
          <w:t xml:space="preserve"> computers can understand clearly defined relationships and terms </w:t>
        </w:r>
      </w:ins>
      <w:ins w:id="133" w:author="Katelyn Campbell" w:date="2019-04-22T19:04:00Z">
        <w:r>
          <w:t>with proper use of</w:t>
        </w:r>
      </w:ins>
      <w:r w:rsidR="00F853BF">
        <w:t xml:space="preserve"> </w:t>
      </w:r>
      <w:r w:rsidR="00F853BF" w:rsidRPr="00F853BF">
        <w:t>ontologies</w:t>
      </w:r>
      <w:ins w:id="134" w:author="Katelyn Campbell" w:date="2019-04-22T19:04:00Z">
        <w:r>
          <w:t>.</w:t>
        </w:r>
      </w:ins>
      <w:del w:id="135" w:author="Katelyn Campbell" w:date="2019-04-22T19:04:00Z">
        <w:r w:rsidR="00F853BF" w:rsidDel="00D761E3">
          <w:delText xml:space="preserve"> </w:delText>
        </w:r>
        <w:r w:rsidR="00F853BF" w:rsidRPr="00F853BF" w:rsidDel="00D761E3">
          <w:delText>can</w:delText>
        </w:r>
        <w:r w:rsidR="00F853BF" w:rsidDel="00D761E3">
          <w:delText xml:space="preserve"> </w:delText>
        </w:r>
        <w:r w:rsidR="00F853BF" w:rsidRPr="00F853BF" w:rsidDel="00D761E3">
          <w:delText>be</w:delText>
        </w:r>
        <w:r w:rsidR="00F853BF" w:rsidDel="00D761E3">
          <w:delText xml:space="preserve"> </w:delText>
        </w:r>
        <w:r w:rsidR="00F853BF" w:rsidRPr="00F853BF" w:rsidDel="00D761E3">
          <w:delText>understood</w:delText>
        </w:r>
        <w:r w:rsidR="00F853BF" w:rsidDel="00D761E3">
          <w:delText xml:space="preserve"> </w:delText>
        </w:r>
        <w:r w:rsidR="00F853BF" w:rsidRPr="00F853BF" w:rsidDel="00D761E3">
          <w:delText>by</w:delText>
        </w:r>
        <w:r w:rsidR="00F853BF" w:rsidDel="00D761E3">
          <w:delText xml:space="preserve"> </w:delText>
        </w:r>
        <w:r w:rsidR="00F853BF" w:rsidRPr="00F853BF" w:rsidDel="00D761E3">
          <w:delText>computers</w:delText>
        </w:r>
        <w:r w:rsidR="00F853BF" w:rsidDel="00D761E3">
          <w:delText xml:space="preserve"> </w:delText>
        </w:r>
        <w:r w:rsidR="00F853BF" w:rsidRPr="00F853BF" w:rsidDel="00D761E3">
          <w:delText>if</w:delText>
        </w:r>
        <w:r w:rsidR="00F853BF" w:rsidDel="00D761E3">
          <w:delText xml:space="preserve"> </w:delText>
        </w:r>
        <w:r w:rsidR="00F853BF" w:rsidRPr="00F853BF" w:rsidDel="00D761E3">
          <w:delText>all relationships</w:delText>
        </w:r>
        <w:r w:rsidR="00F853BF" w:rsidDel="00D761E3">
          <w:delText xml:space="preserve"> </w:delText>
        </w:r>
        <w:r w:rsidR="00F853BF" w:rsidRPr="00F853BF" w:rsidDel="00D761E3">
          <w:delText>and</w:delText>
        </w:r>
        <w:r w:rsidR="00F853BF" w:rsidDel="00D761E3">
          <w:delText xml:space="preserve"> </w:delText>
        </w:r>
        <w:r w:rsidR="00F853BF" w:rsidRPr="00F853BF" w:rsidDel="00D761E3">
          <w:delText>terms</w:delText>
        </w:r>
        <w:r w:rsidR="00F853BF" w:rsidDel="00D761E3">
          <w:delText xml:space="preserve"> </w:delText>
        </w:r>
        <w:r w:rsidR="00F853BF" w:rsidRPr="00F853BF" w:rsidDel="00D761E3">
          <w:delText>are</w:delText>
        </w:r>
        <w:r w:rsidR="00F853BF" w:rsidDel="00D761E3">
          <w:delText xml:space="preserve"> </w:delText>
        </w:r>
        <w:r w:rsidR="00F853BF" w:rsidRPr="00F853BF" w:rsidDel="00D761E3">
          <w:delText>clearly</w:delText>
        </w:r>
        <w:r w:rsidR="00F853BF" w:rsidDel="00D761E3">
          <w:delText xml:space="preserve"> </w:delText>
        </w:r>
        <w:r w:rsidR="00F853BF" w:rsidRPr="00F853BF" w:rsidDel="00D761E3">
          <w:delText>defined</w:delText>
        </w:r>
      </w:del>
      <w:r w:rsidR="00F853BF" w:rsidRPr="00F853BF">
        <w:t>.</w:t>
      </w:r>
    </w:p>
    <w:p w14:paraId="7696344D" w14:textId="77777777" w:rsidR="00567548" w:rsidRDefault="00567548" w:rsidP="00567548">
      <w:pPr>
        <w:spacing w:before="2" w:line="291" w:lineRule="auto"/>
        <w:ind w:left="100" w:right="4500" w:firstLine="239"/>
        <w:jc w:val="both"/>
        <w:rPr>
          <w:ins w:id="136" w:author="Katelyn Campbell" w:date="2019-04-22T21:23:00Z"/>
        </w:rPr>
      </w:pPr>
    </w:p>
    <w:p w14:paraId="486DDB0C" w14:textId="7B61652E" w:rsidR="00F853BF" w:rsidRDefault="00F853BF" w:rsidP="00D73BD0">
      <w:pPr>
        <w:spacing w:before="2" w:line="291" w:lineRule="auto"/>
        <w:ind w:left="100" w:right="4500"/>
        <w:jc w:val="both"/>
        <w:rPr>
          <w:ins w:id="137" w:author="Katelyn Campbell" w:date="2019-04-22T21:23:00Z"/>
        </w:rPr>
      </w:pPr>
      <w:r>
        <w:t xml:space="preserve">The Gene Ontology is </w:t>
      </w:r>
      <w:del w:id="138" w:author="Katelyn Campbell" w:date="2019-04-22T20:01:00Z">
        <w:r w:rsidDel="00F853BF">
          <w:delText xml:space="preserve">such </w:delText>
        </w:r>
      </w:del>
      <w:r>
        <w:t xml:space="preserve">an ontology </w:t>
      </w:r>
      <w:del w:id="139" w:author="Katelyn Campbell" w:date="2019-04-22T20:01:00Z">
        <w:r w:rsidDel="00F853BF">
          <w:delText xml:space="preserve">that </w:delText>
        </w:r>
      </w:del>
      <w:r>
        <w:t>describ</w:t>
      </w:r>
      <w:ins w:id="140" w:author="Katelyn Campbell" w:date="2019-04-22T20:01:00Z">
        <w:r>
          <w:t>ing</w:t>
        </w:r>
      </w:ins>
      <w:del w:id="141" w:author="Katelyn Campbell" w:date="2019-04-22T20:01:00Z">
        <w:r w:rsidDel="00F853BF">
          <w:delText>es</w:delText>
        </w:r>
      </w:del>
      <w:r>
        <w:t xml:space="preserve"> genes by the properties of their product. </w:t>
      </w:r>
      <w:del w:id="142" w:author="Katelyn Campbell" w:date="2019-04-22T20:01:00Z">
        <w:r w:rsidDel="00F853BF">
          <w:delText>In our case these</w:delText>
        </w:r>
      </w:del>
      <w:ins w:id="143" w:author="Katelyn Campbell" w:date="2019-04-22T20:01:00Z">
        <w:r>
          <w:t>For this paper,</w:t>
        </w:r>
      </w:ins>
      <w:r>
        <w:t xml:space="preserve"> gene products are proteins</w:t>
      </w:r>
      <w:del w:id="144" w:author="Katelyn Campbell" w:date="2019-04-22T20:01:00Z">
        <w:r w:rsidDel="00F853BF">
          <w:delText>,</w:delText>
        </w:r>
      </w:del>
      <w:r>
        <w:t xml:space="preserve"> and </w:t>
      </w:r>
      <w:del w:id="145" w:author="Katelyn Campbell" w:date="2019-04-22T20:02:00Z">
        <w:r w:rsidDel="00F853BF">
          <w:delText>they can be</w:delText>
        </w:r>
      </w:del>
      <w:ins w:id="146" w:author="Katelyn Campbell" w:date="2019-04-22T20:02:00Z">
        <w:r>
          <w:t>are</w:t>
        </w:r>
      </w:ins>
      <w:r>
        <w:t xml:space="preserve"> characterized in three different aspects:</w:t>
      </w:r>
    </w:p>
    <w:p w14:paraId="6273959D" w14:textId="77777777" w:rsidR="00567548" w:rsidRDefault="00567548" w:rsidP="00AD0AE5">
      <w:pPr>
        <w:spacing w:before="2" w:line="291" w:lineRule="auto"/>
        <w:ind w:left="339" w:right="4500"/>
        <w:jc w:val="both"/>
        <w:pPrChange w:id="147" w:author="Katelyn Campbell" w:date="2019-04-23T08:14:00Z">
          <w:pPr>
            <w:spacing w:before="2" w:line="291" w:lineRule="auto"/>
            <w:ind w:left="100" w:right="4500" w:firstLine="239"/>
            <w:jc w:val="both"/>
          </w:pPr>
        </w:pPrChange>
      </w:pPr>
    </w:p>
    <w:p w14:paraId="397948AE" w14:textId="64C0C744" w:rsidR="00323817" w:rsidRDefault="00323817" w:rsidP="00AD0AE5">
      <w:pPr>
        <w:pStyle w:val="ListParagraph"/>
        <w:numPr>
          <w:ilvl w:val="0"/>
          <w:numId w:val="8"/>
        </w:numPr>
        <w:tabs>
          <w:tab w:val="right" w:pos="5940"/>
        </w:tabs>
        <w:spacing w:line="291" w:lineRule="auto"/>
        <w:ind w:right="5670"/>
        <w:jc w:val="both"/>
        <w:pPrChange w:id="148" w:author="Katelyn Campbell" w:date="2019-04-23T08:14:00Z">
          <w:pPr>
            <w:tabs>
              <w:tab w:val="right" w:pos="5940"/>
            </w:tabs>
            <w:spacing w:line="291" w:lineRule="auto"/>
            <w:ind w:left="720" w:right="5670"/>
            <w:jc w:val="both"/>
          </w:pPr>
        </w:pPrChange>
      </w:pPr>
      <w:del w:id="149" w:author="Katelyn Campbell" w:date="2019-04-23T08:14:00Z">
        <w:r w:rsidRPr="00AD0AE5" w:rsidDel="00AD0AE5">
          <w:rPr>
            <w:w w:val="99"/>
          </w:rPr>
          <w:delText>•</w:delText>
        </w:r>
        <w:r w:rsidDel="00AD0AE5">
          <w:delText xml:space="preserve">  </w:delText>
        </w:r>
      </w:del>
      <w:r w:rsidRPr="00AD0AE5">
        <w:rPr>
          <w:w w:val="99"/>
        </w:rPr>
        <w:t>What</w:t>
      </w:r>
      <w:r>
        <w:t xml:space="preserve"> </w:t>
      </w:r>
      <w:r w:rsidRPr="00AD0AE5">
        <w:rPr>
          <w:w w:val="99"/>
        </w:rPr>
        <w:t>biological</w:t>
      </w:r>
      <w:r>
        <w:t xml:space="preserve"> </w:t>
      </w:r>
      <w:r w:rsidRPr="00AD0AE5">
        <w:rPr>
          <w:w w:val="99"/>
        </w:rPr>
        <w:t>processes</w:t>
      </w:r>
      <w:r>
        <w:t xml:space="preserve"> </w:t>
      </w:r>
      <w:r w:rsidRPr="00AD0AE5">
        <w:rPr>
          <w:w w:val="99"/>
        </w:rPr>
        <w:t>is</w:t>
      </w:r>
      <w:r>
        <w:t xml:space="preserve"> </w:t>
      </w:r>
      <w:r w:rsidRPr="00AD0AE5">
        <w:rPr>
          <w:w w:val="99"/>
        </w:rPr>
        <w:t>this</w:t>
      </w:r>
      <w:r>
        <w:t xml:space="preserve"> </w:t>
      </w:r>
      <w:r w:rsidRPr="00AD0AE5">
        <w:rPr>
          <w:w w:val="99"/>
        </w:rPr>
        <w:t>protein</w:t>
      </w:r>
      <w:r>
        <w:t xml:space="preserve"> </w:t>
      </w:r>
      <w:r w:rsidRPr="00AD0AE5">
        <w:rPr>
          <w:w w:val="99"/>
        </w:rPr>
        <w:t>part</w:t>
      </w:r>
      <w:r>
        <w:t xml:space="preserve"> </w:t>
      </w:r>
      <w:r w:rsidRPr="00AD0AE5">
        <w:rPr>
          <w:w w:val="99"/>
        </w:rPr>
        <w:t>of?</w:t>
      </w:r>
      <w:r>
        <w:t xml:space="preserve">  </w:t>
      </w:r>
      <w:r w:rsidRPr="00AD0AE5">
        <w:rPr>
          <w:w w:val="99"/>
        </w:rPr>
        <w:t>(e.g.</w:t>
      </w:r>
      <w:r>
        <w:t xml:space="preserve"> </w:t>
      </w:r>
      <w:r w:rsidRPr="00AD0AE5">
        <w:rPr>
          <w:w w:val="99"/>
        </w:rPr>
        <w:t>photosynthesis</w:t>
      </w:r>
      <w:r>
        <w:t xml:space="preserve"> </w:t>
      </w:r>
      <w:r w:rsidRPr="00AD0AE5">
        <w:rPr>
          <w:w w:val="99"/>
        </w:rPr>
        <w:t>or autophagy)</w:t>
      </w:r>
    </w:p>
    <w:p w14:paraId="7CE61592" w14:textId="32C8B5B4" w:rsidR="00323817" w:rsidRDefault="00323817" w:rsidP="00AD0AE5">
      <w:pPr>
        <w:pStyle w:val="ListParagraph"/>
        <w:numPr>
          <w:ilvl w:val="0"/>
          <w:numId w:val="8"/>
        </w:numPr>
        <w:tabs>
          <w:tab w:val="right" w:pos="5940"/>
        </w:tabs>
        <w:spacing w:line="291" w:lineRule="auto"/>
        <w:ind w:right="5670"/>
        <w:jc w:val="both"/>
        <w:pPrChange w:id="150" w:author="Katelyn Campbell" w:date="2019-04-23T08:14:00Z">
          <w:pPr>
            <w:tabs>
              <w:tab w:val="right" w:pos="5940"/>
            </w:tabs>
            <w:spacing w:line="291" w:lineRule="auto"/>
            <w:ind w:left="864" w:right="5670" w:hanging="144"/>
            <w:jc w:val="both"/>
          </w:pPr>
        </w:pPrChange>
      </w:pPr>
      <w:del w:id="151" w:author="Katelyn Campbell" w:date="2019-04-23T08:14:00Z">
        <w:r w:rsidRPr="00AD0AE5" w:rsidDel="00AD0AE5">
          <w:rPr>
            <w:w w:val="99"/>
          </w:rPr>
          <w:delText>•</w:delText>
        </w:r>
        <w:r w:rsidDel="00AD0AE5">
          <w:delText xml:space="preserve">  </w:delText>
        </w:r>
      </w:del>
      <w:r w:rsidRPr="00AD0AE5">
        <w:rPr>
          <w:w w:val="99"/>
        </w:rPr>
        <w:t>What</w:t>
      </w:r>
      <w:r>
        <w:t xml:space="preserve"> </w:t>
      </w:r>
      <w:r w:rsidRPr="00AD0AE5">
        <w:rPr>
          <w:w w:val="99"/>
        </w:rPr>
        <w:t>molecular</w:t>
      </w:r>
      <w:r>
        <w:t xml:space="preserve"> </w:t>
      </w:r>
      <w:r w:rsidRPr="00AD0AE5">
        <w:rPr>
          <w:w w:val="99"/>
        </w:rPr>
        <w:t>functions</w:t>
      </w:r>
      <w:r>
        <w:t xml:space="preserve"> </w:t>
      </w:r>
      <w:r w:rsidRPr="00AD0AE5">
        <w:rPr>
          <w:w w:val="99"/>
        </w:rPr>
        <w:t>does</w:t>
      </w:r>
      <w:r>
        <w:t xml:space="preserve"> </w:t>
      </w:r>
      <w:r w:rsidRPr="00AD0AE5">
        <w:rPr>
          <w:w w:val="99"/>
        </w:rPr>
        <w:t>the</w:t>
      </w:r>
      <w:r>
        <w:t xml:space="preserve"> </w:t>
      </w:r>
      <w:r w:rsidRPr="00AD0AE5">
        <w:rPr>
          <w:w w:val="99"/>
        </w:rPr>
        <w:t>protein</w:t>
      </w:r>
      <w:r>
        <w:t xml:space="preserve"> </w:t>
      </w:r>
      <w:r w:rsidRPr="00AD0AE5">
        <w:rPr>
          <w:w w:val="99"/>
        </w:rPr>
        <w:t>carry</w:t>
      </w:r>
      <w:r>
        <w:t xml:space="preserve"> </w:t>
      </w:r>
      <w:r w:rsidRPr="00AD0AE5">
        <w:rPr>
          <w:w w:val="99"/>
        </w:rPr>
        <w:t>out?</w:t>
      </w:r>
      <w:r>
        <w:t xml:space="preserve"> </w:t>
      </w:r>
      <w:r w:rsidRPr="00AD0AE5">
        <w:rPr>
          <w:w w:val="99"/>
        </w:rPr>
        <w:t>(e.g.</w:t>
      </w:r>
      <w:r>
        <w:t xml:space="preserve"> </w:t>
      </w:r>
      <w:r w:rsidRPr="00AD0AE5">
        <w:rPr>
          <w:w w:val="99"/>
        </w:rPr>
        <w:t>ethylene</w:t>
      </w:r>
      <w:r>
        <w:t xml:space="preserve"> </w:t>
      </w:r>
      <w:r w:rsidRPr="00AD0AE5">
        <w:rPr>
          <w:w w:val="99"/>
        </w:rPr>
        <w:t>binding</w:t>
      </w:r>
      <w:r>
        <w:t xml:space="preserve"> </w:t>
      </w:r>
      <w:r w:rsidRPr="00AD0AE5">
        <w:rPr>
          <w:w w:val="99"/>
        </w:rPr>
        <w:t>or</w:t>
      </w:r>
      <w:r>
        <w:t xml:space="preserve"> </w:t>
      </w:r>
      <w:r w:rsidRPr="00AD0AE5">
        <w:rPr>
          <w:w w:val="99"/>
        </w:rPr>
        <w:t>RNA</w:t>
      </w:r>
      <w:r>
        <w:t xml:space="preserve"> </w:t>
      </w:r>
      <w:r w:rsidRPr="00AD0AE5">
        <w:rPr>
          <w:w w:val="99"/>
        </w:rPr>
        <w:t>ligation)</w:t>
      </w:r>
    </w:p>
    <w:p w14:paraId="21D6847E" w14:textId="6F051AFA" w:rsidR="00323817" w:rsidRPr="00114AB8" w:rsidRDefault="00323817" w:rsidP="00AD0AE5">
      <w:pPr>
        <w:pStyle w:val="ListParagraph"/>
        <w:numPr>
          <w:ilvl w:val="0"/>
          <w:numId w:val="8"/>
        </w:numPr>
        <w:tabs>
          <w:tab w:val="right" w:pos="5940"/>
        </w:tabs>
        <w:ind w:right="5670"/>
        <w:jc w:val="both"/>
        <w:rPr>
          <w:w w:val="99"/>
        </w:rPr>
        <w:pPrChange w:id="152" w:author="Katelyn Campbell" w:date="2019-04-23T08:14:00Z">
          <w:pPr>
            <w:pStyle w:val="ListParagraph"/>
            <w:tabs>
              <w:tab w:val="right" w:pos="5940"/>
            </w:tabs>
            <w:ind w:right="5670"/>
            <w:jc w:val="both"/>
          </w:pPr>
        </w:pPrChange>
      </w:pPr>
      <w:del w:id="153" w:author="Katelyn Campbell" w:date="2019-04-23T08:14:00Z">
        <w:r w:rsidRPr="00AD0AE5" w:rsidDel="00AD0AE5">
          <w:rPr>
            <w:w w:val="99"/>
          </w:rPr>
          <w:delText xml:space="preserve">•  </w:delText>
        </w:r>
      </w:del>
      <w:r w:rsidRPr="00AD0AE5">
        <w:rPr>
          <w:w w:val="99"/>
        </w:rPr>
        <w:t xml:space="preserve">What cellular component </w:t>
      </w:r>
      <w:r w:rsidRPr="00114AB8">
        <w:rPr>
          <w:w w:val="99"/>
        </w:rPr>
        <w:t>is the protein active at? (e.g. outer membrane or nucleus)</w:t>
      </w:r>
    </w:p>
    <w:p w14:paraId="3DA59264" w14:textId="77777777" w:rsidR="00323817" w:rsidRDefault="00323817" w:rsidP="00567548">
      <w:pPr>
        <w:pStyle w:val="ListParagraph"/>
        <w:tabs>
          <w:tab w:val="right" w:pos="5940"/>
        </w:tabs>
        <w:ind w:right="4500"/>
        <w:jc w:val="both"/>
        <w:rPr>
          <w:w w:val="99"/>
        </w:rPr>
      </w:pPr>
    </w:p>
    <w:p w14:paraId="13EDDE26" w14:textId="47B52380" w:rsidR="00323817" w:rsidRPr="00323817" w:rsidRDefault="00323817" w:rsidP="00567548">
      <w:pPr>
        <w:ind w:right="4500"/>
        <w:jc w:val="both"/>
        <w:rPr>
          <w:w w:val="99"/>
        </w:rPr>
      </w:pPr>
      <w:r w:rsidRPr="00323817">
        <w:rPr>
          <w:w w:val="99"/>
        </w:rPr>
        <w:t xml:space="preserve">Within each of these aspects, the Gene Ontology defines a huge number of terms (2,675,070 in total), </w:t>
      </w:r>
      <w:del w:id="154" w:author="Katelyn Campbell" w:date="2019-04-22T21:23:00Z">
        <w:r w:rsidRPr="00323817" w:rsidDel="00567548">
          <w:rPr>
            <w:w w:val="99"/>
          </w:rPr>
          <w:delText xml:space="preserve">that </w:delText>
        </w:r>
      </w:del>
      <w:r w:rsidRPr="00323817">
        <w:rPr>
          <w:w w:val="99"/>
        </w:rPr>
        <w:t>rang</w:t>
      </w:r>
      <w:ins w:id="155" w:author="Katelyn Campbell" w:date="2019-04-22T21:23:00Z">
        <w:r w:rsidR="00567548">
          <w:rPr>
            <w:w w:val="99"/>
          </w:rPr>
          <w:t>ing</w:t>
        </w:r>
      </w:ins>
      <w:del w:id="156" w:author="Katelyn Campbell" w:date="2019-04-22T21:23:00Z">
        <w:r w:rsidRPr="00323817" w:rsidDel="00567548">
          <w:rPr>
            <w:w w:val="99"/>
          </w:rPr>
          <w:delText>e</w:delText>
        </w:r>
      </w:del>
      <w:r w:rsidRPr="00323817">
        <w:rPr>
          <w:w w:val="99"/>
        </w:rPr>
        <w:t xml:space="preserve"> from </w:t>
      </w:r>
      <w:ins w:id="157" w:author="Katelyn Campbell" w:date="2019-04-22T21:24:00Z">
        <w:r w:rsidR="00567548">
          <w:rPr>
            <w:w w:val="99"/>
          </w:rPr>
          <w:t xml:space="preserve">both extremes of </w:t>
        </w:r>
      </w:ins>
      <w:ins w:id="158" w:author="Katelyn Campbell" w:date="2019-04-23T08:15:00Z">
        <w:r w:rsidR="00114AB8">
          <w:rPr>
            <w:w w:val="99"/>
          </w:rPr>
          <w:t>the spectrum:</w:t>
        </w:r>
      </w:ins>
      <w:ins w:id="159" w:author="Katelyn Campbell" w:date="2019-04-23T08:16:00Z">
        <w:r w:rsidR="00114AB8">
          <w:rPr>
            <w:w w:val="99"/>
          </w:rPr>
          <w:t xml:space="preserve"> </w:t>
        </w:r>
      </w:ins>
      <w:r w:rsidRPr="00323817">
        <w:rPr>
          <w:w w:val="99"/>
        </w:rPr>
        <w:t>very general to very specific:</w:t>
      </w:r>
    </w:p>
    <w:p w14:paraId="277006C9" w14:textId="77777777" w:rsidR="00EE7BAE" w:rsidRPr="00323817" w:rsidRDefault="00FF4863" w:rsidP="00567548">
      <w:pPr>
        <w:spacing w:before="49" w:line="220" w:lineRule="exact"/>
        <w:ind w:left="100" w:right="2880"/>
        <w:jc w:val="both"/>
        <w:rPr>
          <w:w w:val="99"/>
        </w:rPr>
      </w:pPr>
      <w:ins w:id="160" w:author="Katelyn Campbell" w:date="2019-04-22T20:33:00Z">
        <w:r w:rsidRPr="00FF4863">
          <w:rPr>
            <w:noProof/>
            <w:w w:val="99"/>
          </w:rPr>
          <mc:AlternateContent>
            <mc:Choice Requires="wps">
              <w:drawing>
                <wp:anchor distT="45720" distB="45720" distL="114300" distR="114300" simplePos="0" relativeHeight="251669504" behindDoc="0" locked="0" layoutInCell="1" allowOverlap="1" wp14:anchorId="77C2C113" wp14:editId="0D17CF19">
                  <wp:simplePos x="0" y="0"/>
                  <wp:positionH relativeFrom="page">
                    <wp:align>right</wp:align>
                  </wp:positionH>
                  <wp:positionV relativeFrom="paragraph">
                    <wp:posOffset>265965</wp:posOffset>
                  </wp:positionV>
                  <wp:extent cx="2360930" cy="2030730"/>
                  <wp:effectExtent l="0" t="0" r="1905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30730"/>
                          </a:xfrm>
                          <a:prstGeom prst="rect">
                            <a:avLst/>
                          </a:prstGeom>
                          <a:solidFill>
                            <a:srgbClr val="FFFFFF"/>
                          </a:solidFill>
                          <a:ln w="9525">
                            <a:solidFill>
                              <a:srgbClr val="000000"/>
                            </a:solidFill>
                            <a:miter lim="800000"/>
                            <a:headEnd/>
                            <a:tailEnd/>
                          </a:ln>
                        </wps:spPr>
                        <wps:txbx>
                          <w:txbxContent>
                            <w:p w14:paraId="0220FE7E" w14:textId="6206DEBC" w:rsidR="00AD0AE5" w:rsidRDefault="00AD0AE5">
                              <w:r>
                                <w:t xml:space="preserve">Figure 1: Subtree of the Biological Process ontology. The terms are organized in </w:t>
                              </w:r>
                              <w:del w:id="161" w:author="Katelyn Campbell" w:date="2019-04-23T08:08:00Z">
                                <w:r w:rsidDel="00AD0AE5">
                                  <w:delText xml:space="preserve">such </w:delText>
                                </w:r>
                              </w:del>
                              <w:r>
                                <w:t xml:space="preserve">a way that </w:t>
                              </w:r>
                              <w:del w:id="162" w:author="Katelyn Campbell" w:date="2019-04-23T08:08:00Z">
                                <w:r w:rsidDel="00AD0AE5">
                                  <w:delText xml:space="preserve">more </w:delText>
                                </w:r>
                              </w:del>
                              <w:r>
                                <w:t>general terms are always true for any of their more specific child terms.</w:t>
                              </w:r>
                              <w:del w:id="163" w:author="Katelyn Campbell" w:date="2019-04-23T08:11:00Z">
                                <w:r w:rsidDel="00AD0AE5">
                                  <w:delText xml:space="preserve"> </w:delText>
                                </w:r>
                              </w:del>
                              <w:ins w:id="164" w:author="Katelyn Campbell" w:date="2019-04-23T08:11:00Z">
                                <w:r>
                                  <w:t xml:space="preserve"> </w:t>
                                </w:r>
                              </w:ins>
                              <w:r>
                                <w:t xml:space="preserve">For example, any protein that is part of Cytokinesis after Meiosis I, </w:t>
                              </w:r>
                              <w:del w:id="165" w:author="Katelyn Campbell" w:date="2019-04-23T08:11:00Z">
                                <w:r w:rsidDel="00AD0AE5">
                                  <w:delText xml:space="preserve">is also obviously </w:delText>
                                </w:r>
                              </w:del>
                              <w:ins w:id="166" w:author="Katelyn Campbell" w:date="2019-04-23T08:11:00Z">
                                <w:r>
                                  <w:t xml:space="preserve"> must also be </w:t>
                                </w:r>
                                <w:proofErr w:type="spellStart"/>
                                <w:r>
                                  <w:t>a</w:t>
                                </w:r>
                              </w:ins>
                              <w:r>
                                <w:t>part</w:t>
                              </w:r>
                              <w:proofErr w:type="spellEnd"/>
                              <w:r>
                                <w:t xml:space="preserve"> of Cytokinesis, the Cell Cycle etc. That way, a gene </w:t>
                              </w:r>
                              <w:del w:id="167" w:author="Katelyn Campbell" w:date="2019-04-23T08:12:00Z">
                                <w:r w:rsidDel="00AD0AE5">
                                  <w:delText xml:space="preserve">that has been </w:delText>
                                </w:r>
                              </w:del>
                              <w:r>
                                <w:t xml:space="preserve">annotated with the term Cytokinesis after Meiosis I (leaf term), has implicitly been annotated with all </w:t>
                              </w:r>
                              <w:del w:id="168" w:author="Katelyn Campbell" w:date="2019-04-23T08:12:00Z">
                                <w:r w:rsidDel="00AD0AE5">
                                  <w:delText>of that term’s</w:delText>
                                </w:r>
                              </w:del>
                              <w:ins w:id="169" w:author="Katelyn Campbell" w:date="2019-04-23T08:12:00Z">
                                <w:r>
                                  <w:t xml:space="preserve">its </w:t>
                                </w:r>
                              </w:ins>
                              <w:r>
                                <w:t xml:space="preserve"> parent terms </w:t>
                              </w:r>
                              <w:del w:id="170" w:author="Katelyn Campbell" w:date="2019-04-23T08:13:00Z">
                                <w:r w:rsidDel="00AD0AE5">
                                  <w:delText xml:space="preserve">as well, </w:delText>
                                </w:r>
                              </w:del>
                              <w:r>
                                <w:t>all the way up to the root term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C2C113" id="_x0000_s1028" type="#_x0000_t202" style="position:absolute;left:0;text-align:left;margin-left:134.7pt;margin-top:20.95pt;width:185.9pt;height:159.9pt;z-index:251669504;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">
                  <v:textbox>
                    <w:txbxContent>
                      <w:p w14:paraId="0220FE7E" w14:textId="6206DEBC" w:rsidR="00AD0AE5" w:rsidRDefault="00AD0AE5">
                        <w:r>
                          <w:t xml:space="preserve">Figure 1: Subtree of the Biological Process ontology. The terms are organized in </w:t>
                        </w:r>
                        <w:del w:id="171" w:author="Katelyn Campbell" w:date="2019-04-23T08:08:00Z">
                          <w:r w:rsidDel="00AD0AE5">
                            <w:delText xml:space="preserve">such </w:delText>
                          </w:r>
                        </w:del>
                        <w:r>
                          <w:t xml:space="preserve">a way that </w:t>
                        </w:r>
                        <w:del w:id="172" w:author="Katelyn Campbell" w:date="2019-04-23T08:08:00Z">
                          <w:r w:rsidDel="00AD0AE5">
                            <w:delText xml:space="preserve">more </w:delText>
                          </w:r>
                        </w:del>
                        <w:r>
                          <w:t>general terms are always true for any of their more specific child terms.</w:t>
                        </w:r>
                        <w:del w:id="173" w:author="Katelyn Campbell" w:date="2019-04-23T08:11:00Z">
                          <w:r w:rsidDel="00AD0AE5">
                            <w:delText xml:space="preserve"> </w:delText>
                          </w:r>
                        </w:del>
                        <w:ins w:id="174" w:author="Katelyn Campbell" w:date="2019-04-23T08:11:00Z">
                          <w:r>
                            <w:t xml:space="preserve"> </w:t>
                          </w:r>
                        </w:ins>
                        <w:r>
                          <w:t xml:space="preserve">For example, any protein that is part of Cytokinesis after Meiosis I, </w:t>
                        </w:r>
                        <w:del w:id="175" w:author="Katelyn Campbell" w:date="2019-04-23T08:11:00Z">
                          <w:r w:rsidDel="00AD0AE5">
                            <w:delText xml:space="preserve">is also obviously </w:delText>
                          </w:r>
                        </w:del>
                        <w:ins w:id="176" w:author="Katelyn Campbell" w:date="2019-04-23T08:11:00Z">
                          <w:r>
                            <w:t xml:space="preserve"> must also be </w:t>
                          </w:r>
                          <w:proofErr w:type="spellStart"/>
                          <w:r>
                            <w:t>a</w:t>
                          </w:r>
                        </w:ins>
                        <w:r>
                          <w:t>part</w:t>
                        </w:r>
                        <w:proofErr w:type="spellEnd"/>
                        <w:r>
                          <w:t xml:space="preserve"> of Cytokinesis, the Cell Cycle etc. That way, a gene </w:t>
                        </w:r>
                        <w:del w:id="177" w:author="Katelyn Campbell" w:date="2019-04-23T08:12:00Z">
                          <w:r w:rsidDel="00AD0AE5">
                            <w:delText xml:space="preserve">that has been </w:delText>
                          </w:r>
                        </w:del>
                        <w:r>
                          <w:t xml:space="preserve">annotated with the term Cytokinesis after Meiosis I (leaf term), has implicitly been annotated with all </w:t>
                        </w:r>
                        <w:del w:id="178" w:author="Katelyn Campbell" w:date="2019-04-23T08:12:00Z">
                          <w:r w:rsidDel="00AD0AE5">
                            <w:delText>of that term’s</w:delText>
                          </w:r>
                        </w:del>
                        <w:ins w:id="179" w:author="Katelyn Campbell" w:date="2019-04-23T08:12:00Z">
                          <w:r>
                            <w:t xml:space="preserve">its </w:t>
                          </w:r>
                        </w:ins>
                        <w:r>
                          <w:t xml:space="preserve"> parent terms </w:t>
                        </w:r>
                        <w:del w:id="180" w:author="Katelyn Campbell" w:date="2019-04-23T08:13:00Z">
                          <w:r w:rsidDel="00AD0AE5">
                            <w:delText xml:space="preserve">as well, </w:delText>
                          </w:r>
                        </w:del>
                        <w:r>
                          <w:t>all the way up to the root term</w:t>
                        </w:r>
                      </w:p>
                    </w:txbxContent>
                  </v:textbox>
                  <w10:wrap type="square" anchorx="page"/>
                </v:shape>
              </w:pict>
            </mc:Fallback>
          </mc:AlternateContent>
        </w:r>
      </w:ins>
      <w:moveToRangeStart w:id="181" w:author="Katelyn Campbell" w:date="2019-04-22T20:02:00Z" w:name="move6855769"/>
      <w:ins w:id="182" w:author="Katelyn Campbell" w:date="2019-04-22T20:02:00Z">
        <w:r w:rsidR="00F853BF">
          <w:rPr>
            <w:noProof/>
          </w:rPr>
          <w:drawing>
            <wp:anchor distT="0" distB="0" distL="114300" distR="114300" simplePos="0" relativeHeight="251664384" behindDoc="1" locked="0" layoutInCell="1" allowOverlap="1" wp14:anchorId="53D9657E" wp14:editId="56177FDE">
              <wp:simplePos x="0" y="0"/>
              <wp:positionH relativeFrom="column">
                <wp:posOffset>519062</wp:posOffset>
              </wp:positionH>
              <wp:positionV relativeFrom="paragraph">
                <wp:posOffset>237423</wp:posOffset>
              </wp:positionV>
              <wp:extent cx="2370455" cy="21564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0455" cy="2156460"/>
                      </a:xfrm>
                      <a:prstGeom prst="rect">
                        <a:avLst/>
                      </a:prstGeom>
                      <a:noFill/>
                      <a:ln>
                        <a:noFill/>
                      </a:ln>
                    </pic:spPr>
                  </pic:pic>
                </a:graphicData>
              </a:graphic>
            </wp:anchor>
          </w:drawing>
        </w:r>
      </w:ins>
      <w:moveToRangeEnd w:id="181"/>
    </w:p>
    <w:p w14:paraId="0FC12297" w14:textId="77777777" w:rsidR="00EE7BAE" w:rsidRDefault="00EE7BAE" w:rsidP="00115D66">
      <w:pPr>
        <w:spacing w:before="49" w:line="220" w:lineRule="exact"/>
        <w:ind w:left="100" w:right="2880"/>
        <w:jc w:val="both"/>
        <w:rPr>
          <w:ins w:id="183" w:author="Katelyn Campbell" w:date="2019-04-22T21:13:00Z"/>
          <w:w w:val="99"/>
        </w:rPr>
      </w:pPr>
    </w:p>
    <w:p w14:paraId="7F58BEF6" w14:textId="77777777" w:rsidR="00F71902" w:rsidRDefault="00F71902" w:rsidP="00115D66">
      <w:pPr>
        <w:spacing w:before="49" w:line="220" w:lineRule="exact"/>
        <w:ind w:left="100" w:right="2880"/>
        <w:jc w:val="both"/>
        <w:rPr>
          <w:ins w:id="184" w:author="Katelyn Campbell" w:date="2019-04-22T21:13:00Z"/>
          <w:w w:val="99"/>
        </w:rPr>
      </w:pPr>
    </w:p>
    <w:p w14:paraId="0AA2E7D8" w14:textId="77777777" w:rsidR="00F71902" w:rsidRPr="00323817" w:rsidRDefault="00F71902" w:rsidP="00567548">
      <w:pPr>
        <w:spacing w:before="49" w:line="220" w:lineRule="exact"/>
        <w:ind w:left="100" w:right="2880"/>
        <w:jc w:val="both"/>
        <w:rPr>
          <w:w w:val="99"/>
        </w:rPr>
      </w:pPr>
    </w:p>
    <w:p w14:paraId="23579847" w14:textId="77777777" w:rsidR="00245790" w:rsidRDefault="00245790" w:rsidP="000D3921">
      <w:pPr>
        <w:tabs>
          <w:tab w:val="left" w:pos="2576"/>
        </w:tabs>
        <w:spacing w:before="13" w:line="259" w:lineRule="auto"/>
        <w:ind w:right="4770"/>
        <w:jc w:val="both"/>
      </w:pPr>
      <w:r w:rsidRPr="00F853BF">
        <w:t>When</w:t>
      </w:r>
      <w:r>
        <w:t xml:space="preserve"> </w:t>
      </w:r>
      <w:r w:rsidRPr="00F853BF">
        <w:t>proteins</w:t>
      </w:r>
      <w:r>
        <w:t xml:space="preserve"> </w:t>
      </w:r>
      <w:r w:rsidRPr="00F853BF">
        <w:t>are</w:t>
      </w:r>
      <w:r>
        <w:t xml:space="preserve"> </w:t>
      </w:r>
      <w:r w:rsidRPr="00F853BF">
        <w:t>annotated</w:t>
      </w:r>
      <w:r>
        <w:t xml:space="preserve"> </w:t>
      </w:r>
      <w:r w:rsidRPr="00F853BF">
        <w:t>with</w:t>
      </w:r>
      <w:r>
        <w:t xml:space="preserve"> </w:t>
      </w:r>
      <w:r w:rsidRPr="00F853BF">
        <w:t>these</w:t>
      </w:r>
      <w:r>
        <w:t xml:space="preserve"> </w:t>
      </w:r>
      <w:r w:rsidRPr="00F853BF">
        <w:t>terms</w:t>
      </w:r>
      <w:r>
        <w:t xml:space="preserve"> </w:t>
      </w:r>
      <w:r w:rsidRPr="00F853BF">
        <w:t>instead</w:t>
      </w:r>
      <w:r>
        <w:t xml:space="preserve"> </w:t>
      </w:r>
      <w:r w:rsidRPr="00F853BF">
        <w:t>of</w:t>
      </w:r>
      <w:r>
        <w:t xml:space="preserve"> </w:t>
      </w:r>
      <w:r w:rsidRPr="00F853BF">
        <w:t>just</w:t>
      </w:r>
      <w:r>
        <w:t xml:space="preserve"> </w:t>
      </w:r>
      <w:r w:rsidRPr="00F853BF">
        <w:t>natural</w:t>
      </w:r>
      <w:r>
        <w:t xml:space="preserve"> </w:t>
      </w:r>
      <w:r w:rsidRPr="00F853BF">
        <w:t>language,</w:t>
      </w:r>
      <w:r>
        <w:t xml:space="preserve"> </w:t>
      </w:r>
      <w:r w:rsidRPr="00F853BF">
        <w:t>we</w:t>
      </w:r>
      <w:r>
        <w:t xml:space="preserve"> </w:t>
      </w:r>
      <w:r w:rsidRPr="00F853BF">
        <w:t>can</w:t>
      </w:r>
      <w:r>
        <w:t xml:space="preserve"> </w:t>
      </w:r>
      <w:r w:rsidRPr="00F853BF">
        <w:t>now</w:t>
      </w:r>
      <w:r>
        <w:t xml:space="preserve"> </w:t>
      </w:r>
      <w:r w:rsidRPr="00F853BF">
        <w:t>computationally</w:t>
      </w:r>
      <w:r>
        <w:t xml:space="preserve"> </w:t>
      </w:r>
      <w:r w:rsidRPr="00F853BF">
        <w:t>answer</w:t>
      </w:r>
      <w:r>
        <w:t xml:space="preserve"> </w:t>
      </w:r>
      <w:r w:rsidRPr="00F853BF">
        <w:t>some</w:t>
      </w:r>
      <w:r>
        <w:t xml:space="preserve"> </w:t>
      </w:r>
      <w:r w:rsidRPr="00F853BF">
        <w:t>interesting</w:t>
      </w:r>
      <w:r>
        <w:t xml:space="preserve"> </w:t>
      </w:r>
      <w:r w:rsidRPr="00F853BF">
        <w:t>questions,</w:t>
      </w:r>
      <w:r>
        <w:t xml:space="preserve"> </w:t>
      </w:r>
      <w:r w:rsidRPr="00F853BF">
        <w:t>such as:</w:t>
      </w:r>
    </w:p>
    <w:p w14:paraId="72799902" w14:textId="77777777" w:rsidR="00245790" w:rsidRDefault="00245790" w:rsidP="00567548">
      <w:pPr>
        <w:tabs>
          <w:tab w:val="left" w:pos="2576"/>
        </w:tabs>
        <w:spacing w:before="13" w:line="259" w:lineRule="auto"/>
        <w:ind w:right="2880"/>
        <w:jc w:val="both"/>
      </w:pPr>
    </w:p>
    <w:p w14:paraId="3DEFCAED" w14:textId="51C006E2" w:rsidR="00245790" w:rsidRPr="00D605FC" w:rsidRDefault="00245790" w:rsidP="00567548">
      <w:pPr>
        <w:spacing w:line="291" w:lineRule="auto"/>
        <w:ind w:left="720" w:right="5670"/>
        <w:jc w:val="both"/>
        <w:rPr>
          <w:w w:val="99"/>
        </w:rPr>
      </w:pPr>
      <w:r w:rsidRPr="00D605FC">
        <w:rPr>
          <w:w w:val="99"/>
        </w:rPr>
        <w:t xml:space="preserve">•  How similar </w:t>
      </w:r>
      <w:ins w:id="185" w:author="Katelyn Campbell" w:date="2019-04-23T06:27:00Z">
        <w:r w:rsidR="000D3921">
          <w:rPr>
            <w:w w:val="99"/>
          </w:rPr>
          <w:t xml:space="preserve">are  the </w:t>
        </w:r>
      </w:ins>
      <w:del w:id="186" w:author="Katelyn Campbell" w:date="2019-04-23T06:27:00Z">
        <w:r w:rsidRPr="00D605FC" w:rsidDel="000D3921">
          <w:rPr>
            <w:w w:val="99"/>
          </w:rPr>
          <w:delText xml:space="preserve">in </w:delText>
        </w:r>
      </w:del>
      <w:r w:rsidRPr="00D605FC">
        <w:rPr>
          <w:w w:val="99"/>
        </w:rPr>
        <w:t>function</w:t>
      </w:r>
      <w:ins w:id="187" w:author="Katelyn Campbell" w:date="2019-04-23T06:27:00Z">
        <w:r w:rsidR="000D3921">
          <w:rPr>
            <w:w w:val="99"/>
          </w:rPr>
          <w:t xml:space="preserve">s of </w:t>
        </w:r>
      </w:ins>
      <w:del w:id="188" w:author="Katelyn Campbell" w:date="2019-04-23T06:27:00Z">
        <w:r w:rsidRPr="00D605FC" w:rsidDel="000D3921">
          <w:rPr>
            <w:w w:val="99"/>
          </w:rPr>
          <w:delText xml:space="preserve"> is</w:delText>
        </w:r>
      </w:del>
      <w:r w:rsidRPr="00D605FC">
        <w:rPr>
          <w:w w:val="99"/>
        </w:rPr>
        <w:t xml:space="preserve"> protein A </w:t>
      </w:r>
      <w:ins w:id="189" w:author="Katelyn Campbell" w:date="2019-04-23T06:27:00Z">
        <w:r w:rsidR="000D3921">
          <w:rPr>
            <w:w w:val="99"/>
          </w:rPr>
          <w:t xml:space="preserve">compared </w:t>
        </w:r>
      </w:ins>
      <w:r w:rsidRPr="00D605FC">
        <w:rPr>
          <w:w w:val="99"/>
        </w:rPr>
        <w:t xml:space="preserve">to protein B? </w:t>
      </w:r>
      <w:del w:id="190" w:author="Katelyn Campbell" w:date="2019-04-23T06:28:00Z">
        <w:r w:rsidRPr="00D605FC" w:rsidDel="000D3921">
          <w:rPr>
            <w:w w:val="99"/>
          </w:rPr>
          <w:delText xml:space="preserve">(One answer would be: </w:delText>
        </w:r>
      </w:del>
      <w:r w:rsidRPr="00D605FC">
        <w:rPr>
          <w:w w:val="99"/>
        </w:rPr>
        <w:t xml:space="preserve">How many steps in the GO graph </w:t>
      </w:r>
      <w:del w:id="191" w:author="Katelyn Campbell" w:date="2019-04-23T06:28:00Z">
        <w:r w:rsidRPr="00D605FC" w:rsidDel="000D3921">
          <w:rPr>
            <w:w w:val="99"/>
          </w:rPr>
          <w:delText>do I need from</w:delText>
        </w:r>
      </w:del>
      <w:ins w:id="192" w:author="Katelyn Campbell" w:date="2019-04-23T06:28:00Z">
        <w:r w:rsidR="000D3921">
          <w:rPr>
            <w:w w:val="99"/>
          </w:rPr>
          <w:t>is required from</w:t>
        </w:r>
      </w:ins>
      <w:del w:id="193" w:author="Katelyn Campbell" w:date="2019-04-23T06:28:00Z">
        <w:r w:rsidRPr="00D605FC" w:rsidDel="000D3921">
          <w:rPr>
            <w:w w:val="99"/>
          </w:rPr>
          <w:delText xml:space="preserve"> term </w:delText>
        </w:r>
      </w:del>
      <w:ins w:id="194" w:author="Katelyn Campbell" w:date="2019-04-23T06:28:00Z">
        <w:r w:rsidR="000D3921">
          <w:rPr>
            <w:w w:val="99"/>
          </w:rPr>
          <w:t xml:space="preserve"> </w:t>
        </w:r>
      </w:ins>
      <w:r w:rsidRPr="00D605FC">
        <w:rPr>
          <w:w w:val="99"/>
        </w:rPr>
        <w:t xml:space="preserve">A to B? </w:t>
      </w:r>
      <w:ins w:id="195" w:author="Katelyn Campbell" w:date="2019-04-23T06:28:00Z">
        <w:r w:rsidR="000D3921">
          <w:rPr>
            <w:w w:val="99"/>
          </w:rPr>
          <w:t>(</w:t>
        </w:r>
      </w:ins>
      <w:r w:rsidRPr="00D605FC">
        <w:rPr>
          <w:w w:val="99"/>
        </w:rPr>
        <w:t>The fewer steps</w:t>
      </w:r>
      <w:del w:id="196" w:author="Katelyn Campbell" w:date="2019-04-23T06:29:00Z">
        <w:r w:rsidRPr="00D605FC" w:rsidDel="000D3921">
          <w:rPr>
            <w:w w:val="99"/>
          </w:rPr>
          <w:delText>,</w:delText>
        </w:r>
      </w:del>
      <w:ins w:id="197" w:author="Katelyn Campbell" w:date="2019-04-23T06:29:00Z">
        <w:r w:rsidR="000D3921">
          <w:rPr>
            <w:w w:val="99"/>
          </w:rPr>
          <w:t xml:space="preserve"> indicates</w:t>
        </w:r>
      </w:ins>
      <w:del w:id="198" w:author="Katelyn Campbell" w:date="2019-04-23T06:29:00Z">
        <w:r w:rsidRPr="00D605FC" w:rsidDel="000D3921">
          <w:rPr>
            <w:w w:val="99"/>
          </w:rPr>
          <w:delText xml:space="preserve"> the</w:delText>
        </w:r>
      </w:del>
      <w:ins w:id="199" w:author="Katelyn Campbell" w:date="2019-04-23T06:29:00Z">
        <w:r w:rsidR="000D3921">
          <w:rPr>
            <w:w w:val="99"/>
          </w:rPr>
          <w:t xml:space="preserve"> </w:t>
        </w:r>
      </w:ins>
      <w:del w:id="200" w:author="Katelyn Campbell" w:date="2019-04-23T06:29:00Z">
        <w:r w:rsidRPr="00D605FC" w:rsidDel="000D3921">
          <w:rPr>
            <w:w w:val="99"/>
          </w:rPr>
          <w:delText xml:space="preserve"> </w:delText>
        </w:r>
      </w:del>
      <w:r w:rsidRPr="00D605FC">
        <w:rPr>
          <w:w w:val="99"/>
        </w:rPr>
        <w:t>more similar</w:t>
      </w:r>
      <w:ins w:id="201" w:author="Katelyn Campbell" w:date="2019-04-23T06:29:00Z">
        <w:r w:rsidR="000D3921">
          <w:rPr>
            <w:w w:val="99"/>
          </w:rPr>
          <w:t>ity between</w:t>
        </w:r>
      </w:ins>
      <w:r w:rsidRPr="00D605FC">
        <w:rPr>
          <w:w w:val="99"/>
        </w:rPr>
        <w:t xml:space="preserve"> the function</w:t>
      </w:r>
      <w:ins w:id="202" w:author="Katelyn Campbell" w:date="2019-04-23T06:29:00Z">
        <w:r w:rsidR="000D3921">
          <w:rPr>
            <w:w w:val="99"/>
          </w:rPr>
          <w:t>s</w:t>
        </w:r>
      </w:ins>
      <w:r w:rsidRPr="00D605FC">
        <w:rPr>
          <w:w w:val="99"/>
        </w:rPr>
        <w:t>)</w:t>
      </w:r>
    </w:p>
    <w:p w14:paraId="3348C0D6" w14:textId="4ED4E8A3" w:rsidR="00245790" w:rsidRDefault="00245790" w:rsidP="00567548">
      <w:pPr>
        <w:spacing w:line="291" w:lineRule="auto"/>
        <w:ind w:left="720" w:right="5670"/>
        <w:jc w:val="both"/>
        <w:rPr>
          <w:ins w:id="203" w:author="Katelyn Campbell" w:date="2019-04-22T20:52:00Z"/>
          <w:w w:val="99"/>
        </w:rPr>
      </w:pPr>
      <w:r w:rsidRPr="00D605FC">
        <w:rPr>
          <w:w w:val="99"/>
        </w:rPr>
        <w:lastRenderedPageBreak/>
        <w:t>•  If protein A is involved in Biological Process X</w:t>
      </w:r>
      <w:del w:id="204" w:author="Katelyn Campbell" w:date="2019-04-23T06:30:00Z">
        <w:r w:rsidRPr="00D605FC" w:rsidDel="000D3921">
          <w:rPr>
            <w:w w:val="99"/>
          </w:rPr>
          <w:delText>YZ</w:delText>
        </w:r>
      </w:del>
      <w:r w:rsidRPr="00D605FC">
        <w:rPr>
          <w:w w:val="99"/>
        </w:rPr>
        <w:t>, what other proteins are involved in that same process?</w:t>
      </w:r>
    </w:p>
    <w:p w14:paraId="091AAA50" w14:textId="77777777" w:rsidR="00115D66" w:rsidRPr="00D605FC" w:rsidDel="00F71902" w:rsidRDefault="00115D66" w:rsidP="00567548">
      <w:pPr>
        <w:spacing w:line="291" w:lineRule="auto"/>
        <w:ind w:left="720" w:right="5670"/>
        <w:jc w:val="both"/>
        <w:rPr>
          <w:del w:id="205" w:author="Katelyn Campbell" w:date="2019-04-22T21:14:00Z"/>
          <w:w w:val="99"/>
        </w:rPr>
      </w:pPr>
    </w:p>
    <w:p w14:paraId="46F03DB9" w14:textId="77777777" w:rsidR="00F50913" w:rsidRPr="008A43B4" w:rsidRDefault="00F50913" w:rsidP="00567548">
      <w:pPr>
        <w:tabs>
          <w:tab w:val="right" w:pos="5940"/>
        </w:tabs>
        <w:spacing w:line="291" w:lineRule="auto"/>
        <w:ind w:left="720" w:right="4320"/>
        <w:jc w:val="both"/>
      </w:pPr>
    </w:p>
    <w:p w14:paraId="097CAA11" w14:textId="185384BC" w:rsidR="00F71902" w:rsidRDefault="00B20802" w:rsidP="00F71902">
      <w:pPr>
        <w:tabs>
          <w:tab w:val="left" w:pos="2576"/>
        </w:tabs>
        <w:spacing w:before="13" w:line="259" w:lineRule="auto"/>
        <w:ind w:right="4320"/>
        <w:jc w:val="both"/>
        <w:rPr>
          <w:ins w:id="206" w:author="Katelyn Campbell" w:date="2019-04-22T21:13:00Z"/>
          <w:i/>
          <w:sz w:val="24"/>
        </w:rPr>
      </w:pPr>
      <w:ins w:id="207" w:author="Katelyn Campbell" w:date="2019-04-22T20:38:00Z">
        <w:r>
          <w:rPr>
            <w:noProof/>
          </w:rPr>
          <mc:AlternateContent>
            <mc:Choice Requires="wps">
              <w:drawing>
                <wp:anchor distT="45720" distB="45720" distL="114300" distR="114300" simplePos="0" relativeHeight="251673600" behindDoc="1" locked="0" layoutInCell="1" allowOverlap="1" wp14:anchorId="6A7F63E4" wp14:editId="36A1071A">
                  <wp:simplePos x="0" y="0"/>
                  <wp:positionH relativeFrom="page">
                    <wp:posOffset>5391150</wp:posOffset>
                  </wp:positionH>
                  <wp:positionV relativeFrom="paragraph">
                    <wp:posOffset>155575</wp:posOffset>
                  </wp:positionV>
                  <wp:extent cx="2367280" cy="6998335"/>
                  <wp:effectExtent l="0" t="0" r="13970" b="1206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7280" cy="6998335"/>
                          </a:xfrm>
                          <a:prstGeom prst="rect">
                            <a:avLst/>
                          </a:prstGeom>
                          <a:solidFill>
                            <a:srgbClr val="FFFFFF"/>
                          </a:solidFill>
                          <a:ln w="9525">
                            <a:solidFill>
                              <a:srgbClr val="000000"/>
                            </a:solidFill>
                            <a:miter lim="800000"/>
                            <a:headEnd/>
                            <a:tailEnd/>
                          </a:ln>
                        </wps:spPr>
                        <wps:txbx>
                          <w:txbxContent>
                            <w:p w14:paraId="0A9B5DCB" w14:textId="4C608DA5" w:rsidR="00AD0AE5" w:rsidRDefault="00AD0AE5" w:rsidP="008A43B4">
                              <w:pPr>
                                <w:jc w:val="both"/>
                                <w:rPr>
                                  <w:ins w:id="208" w:author="Katelyn Campbell" w:date="2019-04-23T07:13:00Z"/>
                                </w:rPr>
                              </w:pPr>
                              <w:ins w:id="209" w:author="Katelyn Campbell" w:date="2019-04-23T07:15:00Z">
                                <w:r>
                                  <w:t xml:space="preserve">       </w:t>
                                </w:r>
                                <w:r>
                                  <w:rPr>
                                    <w:noProof/>
                                  </w:rPr>
                                  <w:drawing>
                                    <wp:inline distT="0" distB="0" distL="0" distR="0" wp14:anchorId="38A787A7" wp14:editId="603713F6">
                                      <wp:extent cx="1719743" cy="17732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8291" cy="1782030"/>
                                              </a:xfrm>
                                              <a:prstGeom prst="rect">
                                                <a:avLst/>
                                              </a:prstGeom>
                                            </pic:spPr>
                                          </pic:pic>
                                        </a:graphicData>
                                      </a:graphic>
                                    </wp:inline>
                                  </w:drawing>
                                </w:r>
                              </w:ins>
                            </w:p>
                            <w:p w14:paraId="7EFF9395" w14:textId="48FC1AC2" w:rsidR="00AD0AE5" w:rsidRPr="00AD0AE5" w:rsidRDefault="00AD0AE5" w:rsidP="008A43B4">
                              <w:pPr>
                                <w:jc w:val="both"/>
                                <w:rPr>
                                  <w:sz w:val="24"/>
                                </w:rPr>
                              </w:pPr>
                              <w:r w:rsidRPr="00AD0AE5">
                                <w:rPr>
                                  <w:sz w:val="24"/>
                                </w:rPr>
                                <w:t>...</w:t>
                              </w:r>
                            </w:p>
                            <w:p w14:paraId="2DCDCA18" w14:textId="76B2A523" w:rsidR="00AD0AE5" w:rsidRDefault="00AD0AE5" w:rsidP="008A43B4">
                              <w:pPr>
                                <w:jc w:val="both"/>
                              </w:pPr>
                            </w:p>
                            <w:p w14:paraId="15E2A178" w14:textId="77777777" w:rsidR="00AD0AE5" w:rsidRDefault="00AD0AE5" w:rsidP="00115D66">
                              <w:pPr>
                                <w:jc w:val="both"/>
                                <w:rPr>
                                  <w:ins w:id="210" w:author="Katelyn Campbell" w:date="2019-04-23T07:08:00Z"/>
                                </w:rPr>
                              </w:pPr>
                              <w:r>
                                <w:t xml:space="preserve">The general idea of using the Jaccard Distance </w:t>
                              </w:r>
                              <w:del w:id="211" w:author="Katelyn Campbell" w:date="2019-04-23T06:59:00Z">
                                <w:r w:rsidDel="004F690E">
                                  <w:delText xml:space="preserve">in this context </w:delText>
                                </w:r>
                              </w:del>
                              <w:r>
                                <w:t xml:space="preserve">is to measure the overlap </w:t>
                              </w:r>
                              <w:del w:id="212" w:author="Katelyn Campbell" w:date="2019-04-23T06:59:00Z">
                                <w:r w:rsidDel="004F690E">
                                  <w:delText xml:space="preserve">of </w:delText>
                                </w:r>
                              </w:del>
                              <w:ins w:id="213" w:author="Katelyn Campbell" w:date="2019-04-23T06:59:00Z">
                                <w:r>
                                  <w:t xml:space="preserve">between </w:t>
                                </w:r>
                              </w:ins>
                              <w:r>
                                <w:t>two subtrees in the GO hierarchy. Say</w:t>
                              </w:r>
                              <w:del w:id="214" w:author="Katelyn Campbell" w:date="2019-04-23T06:59:00Z">
                                <w:r w:rsidDel="004F690E">
                                  <w:delText>, for simplicity</w:delText>
                                </w:r>
                              </w:del>
                              <w:r>
                                <w:t>, that we’re looking at two genomes (</w:t>
                              </w:r>
                              <w:del w:id="215" w:author="Katelyn Campbell" w:date="2019-04-23T07:00:00Z">
                                <w:r w:rsidDel="004F690E">
                                  <w:delText xml:space="preserve">here called </w:delText>
                                </w:r>
                              </w:del>
                              <w:r>
                                <w:t xml:space="preserve">Gold Standard and Prediction) that each </w:t>
                              </w:r>
                              <w:del w:id="216" w:author="Katelyn Campbell" w:date="2019-04-23T07:00:00Z">
                                <w:r w:rsidDel="004F690E">
                                  <w:delText xml:space="preserve">only </w:delText>
                                </w:r>
                              </w:del>
                              <w:r>
                                <w:t xml:space="preserve">contain one </w:t>
                              </w:r>
                              <w:del w:id="217" w:author="Katelyn Campbell" w:date="2019-04-23T07:00:00Z">
                                <w:r w:rsidDel="004F690E">
                                  <w:delText xml:space="preserve">single </w:delText>
                                </w:r>
                              </w:del>
                              <w:r>
                                <w:t>GO term (marked by a leaf).</w:t>
                              </w:r>
                              <w:ins w:id="218" w:author="Katelyn Campbell" w:date="2019-04-23T07:08:00Z">
                                <w:r>
                                  <w:t xml:space="preserve"> Here is how the Jaccard distance is calculated:</w:t>
                                </w:r>
                              </w:ins>
                            </w:p>
                            <w:p w14:paraId="4ACEC413" w14:textId="70B2C6CF" w:rsidR="00AD0AE5" w:rsidRDefault="00AD0AE5" w:rsidP="00115D66">
                              <w:pPr>
                                <w:jc w:val="both"/>
                              </w:pPr>
                              <w:del w:id="219" w:author="Katelyn Campbell" w:date="2019-04-23T07:07:00Z">
                                <w:r w:rsidDel="00B20802">
                                  <w:delText xml:space="preserve"> </w:delText>
                                </w:r>
                              </w:del>
                              <w:r>
                                <w:t xml:space="preserve">First, </w:t>
                              </w:r>
                              <w:del w:id="220" w:author="Katelyn Campbell" w:date="2019-04-23T07:00:00Z">
                                <w:r w:rsidDel="004F690E">
                                  <w:delText xml:space="preserve">we add </w:delText>
                                </w:r>
                              </w:del>
                              <w:r>
                                <w:t xml:space="preserve">all ancestors of that leaf term </w:t>
                              </w:r>
                              <w:ins w:id="221" w:author="Katelyn Campbell" w:date="2019-04-23T07:00:00Z">
                                <w:r>
                                  <w:t xml:space="preserve">are added </w:t>
                                </w:r>
                              </w:ins>
                              <w:r>
                                <w:t xml:space="preserve">to each subtree. Then, </w:t>
                              </w:r>
                              <w:del w:id="222" w:author="Katelyn Campbell" w:date="2019-04-23T07:01:00Z">
                                <w:r w:rsidDel="004F690E">
                                  <w:delText>we d</w:delText>
                                </w:r>
                              </w:del>
                              <w:del w:id="223" w:author="Katelyn Campbell" w:date="2019-04-23T07:02:00Z">
                                <w:r w:rsidDel="004F690E">
                                  <w:delText xml:space="preserve">etermine </w:delText>
                                </w:r>
                              </w:del>
                              <w:r>
                                <w:t xml:space="preserve">the overlap </w:t>
                              </w:r>
                              <w:ins w:id="224" w:author="Katelyn Campbell" w:date="2019-04-23T07:02:00Z">
                                <w:r>
                                  <w:t xml:space="preserve">between them is determined </w:t>
                                </w:r>
                              </w:ins>
                              <w:r>
                                <w:t>(which corresponds to Sa ∩ Sb</w:t>
                              </w:r>
                              <w:ins w:id="225" w:author="Katelyn Campbell" w:date="2019-04-23T07:23:00Z">
                                <w:r>
                                  <w:t xml:space="preserve"> respectively</w:t>
                                </w:r>
                              </w:ins>
                              <w:r>
                                <w:t>)</w:t>
                              </w:r>
                              <w:ins w:id="226" w:author="Katelyn Campbell" w:date="2019-04-23T07:05:00Z">
                                <w:r>
                                  <w:t>.</w:t>
                                </w:r>
                              </w:ins>
                              <w:del w:id="227" w:author="Katelyn Campbell" w:date="2019-04-23T07:05:00Z">
                                <w:r w:rsidDel="00B20802">
                                  <w:delText>,</w:delText>
                                </w:r>
                              </w:del>
                              <w:del w:id="228" w:author="Katelyn Campbell" w:date="2019-04-23T07:04:00Z">
                                <w:r w:rsidDel="00B20802">
                                  <w:delText xml:space="preserve"> </w:delText>
                                </w:r>
                              </w:del>
                              <w:del w:id="229" w:author="Katelyn Campbell" w:date="2019-04-23T07:03:00Z">
                                <w:r w:rsidDel="00B20802">
                                  <w:delText xml:space="preserve">and </w:delText>
                                </w:r>
                              </w:del>
                              <w:ins w:id="230" w:author="Katelyn Campbell" w:date="2019-04-23T07:05:00Z">
                                <w:r>
                                  <w:t xml:space="preserve">Finally </w:t>
                                </w:r>
                              </w:ins>
                              <w:r>
                                <w:t>divide</w:t>
                              </w:r>
                              <w:del w:id="231" w:author="Katelyn Campbell" w:date="2019-04-23T07:06:00Z">
                                <w:r w:rsidDel="00B20802">
                                  <w:delText xml:space="preserve"> </w:delText>
                                </w:r>
                              </w:del>
                              <w:ins w:id="232" w:author="Katelyn Campbell" w:date="2019-04-23T07:06:00Z">
                                <w:r>
                                  <w:t xml:space="preserve"> </w:t>
                                </w:r>
                              </w:ins>
                              <w:r>
                                <w:t>the number of nodes</w:t>
                              </w:r>
                              <w:ins w:id="233" w:author="Katelyn Campbell" w:date="2019-04-23T07:05:00Z">
                                <w:r>
                                  <w:t xml:space="preserve"> within</w:t>
                                </w:r>
                              </w:ins>
                              <w:del w:id="234" w:author="Katelyn Campbell" w:date="2019-04-23T07:05:00Z">
                                <w:r w:rsidDel="00B20802">
                                  <w:delText xml:space="preserve"> in</w:delText>
                                </w:r>
                              </w:del>
                              <w:r>
                                <w:t xml:space="preserve"> this overlap by the number of nodes in either of the two subtrees (Sa</w:t>
                              </w:r>
                              <w:ins w:id="235" w:author="Katelyn Campbell" w:date="2019-04-23T07:26:00Z">
                                <w:r>
                                  <w:t xml:space="preserve"> </w:t>
                                </w:r>
                              </w:ins>
                              <w:r>
                                <w:rPr>
                                  <w:rFonts w:ascii="Cambria Math" w:hAnsi="Cambria Math" w:cs="Cambria Math"/>
                                </w:rPr>
                                <w:t>∪</w:t>
                              </w:r>
                              <w:ins w:id="236" w:author="Katelyn Campbell" w:date="2019-04-23T07:26:00Z">
                                <w:r>
                                  <w:rPr>
                                    <w:rFonts w:ascii="Cambria Math" w:hAnsi="Cambria Math" w:cs="Cambria Math"/>
                                  </w:rPr>
                                  <w:t xml:space="preserve"> </w:t>
                                </w:r>
                              </w:ins>
                              <w:r>
                                <w:t>Sb).</w:t>
                              </w:r>
                            </w:p>
                            <w:p w14:paraId="7944E012" w14:textId="77777777" w:rsidR="00AD0AE5" w:rsidRDefault="00AD0AE5" w:rsidP="00115D66">
                              <w:pPr>
                                <w:jc w:val="both"/>
                              </w:pPr>
                            </w:p>
                            <w:p w14:paraId="62550434" w14:textId="77777777" w:rsidR="00AD0AE5" w:rsidRDefault="00AD0AE5" w:rsidP="00115D66">
                              <w:pPr>
                                <w:jc w:val="both"/>
                              </w:pPr>
                            </w:p>
                            <w:p w14:paraId="728F2DDB" w14:textId="77777777" w:rsidR="00AD0AE5" w:rsidRDefault="00AD0AE5" w:rsidP="00115D66">
                              <w:pPr>
                                <w:jc w:val="both"/>
                              </w:pPr>
                            </w:p>
                            <w:p w14:paraId="79DF2B22" w14:textId="77777777" w:rsidR="00AD0AE5" w:rsidRDefault="00AD0AE5" w:rsidP="00115D66">
                              <w:pPr>
                                <w:jc w:val="both"/>
                              </w:pPr>
                            </w:p>
                            <w:p w14:paraId="0186ABDF" w14:textId="77777777" w:rsidR="00AD0AE5" w:rsidRDefault="00AD0AE5" w:rsidP="00115D66">
                              <w:pPr>
                                <w:jc w:val="both"/>
                              </w:pPr>
                            </w:p>
                            <w:p w14:paraId="267C2882" w14:textId="77777777" w:rsidR="00AD0AE5" w:rsidRDefault="00AD0AE5" w:rsidP="00115D66">
                              <w:pPr>
                                <w:jc w:val="both"/>
                              </w:pPr>
                            </w:p>
                            <w:p w14:paraId="042ADA4C" w14:textId="77777777" w:rsidR="00AD0AE5" w:rsidRDefault="00AD0AE5" w:rsidP="00115D66">
                              <w:pPr>
                                <w:jc w:val="both"/>
                              </w:pPr>
                            </w:p>
                            <w:p w14:paraId="7B055722" w14:textId="77777777" w:rsidR="00AD0AE5" w:rsidRDefault="00AD0AE5" w:rsidP="00115D66">
                              <w:pPr>
                                <w:jc w:val="both"/>
                              </w:pPr>
                            </w:p>
                            <w:p w14:paraId="16EC9A6B" w14:textId="77777777" w:rsidR="00AD0AE5" w:rsidRDefault="00AD0AE5" w:rsidP="00115D66">
                              <w:pPr>
                                <w:jc w:val="both"/>
                              </w:pPr>
                            </w:p>
                            <w:p w14:paraId="0DECBBB0" w14:textId="77777777" w:rsidR="00AD0AE5" w:rsidDel="00115D66" w:rsidRDefault="00AD0AE5" w:rsidP="00115D66">
                              <w:pPr>
                                <w:jc w:val="both"/>
                                <w:rPr>
                                  <w:del w:id="237" w:author="Katelyn Campbell" w:date="2019-04-22T20:52:00Z"/>
                                </w:rPr>
                              </w:pPr>
                            </w:p>
                            <w:p w14:paraId="4DE906FC" w14:textId="77777777" w:rsidR="00AD0AE5" w:rsidDel="00115D66" w:rsidRDefault="00AD0AE5" w:rsidP="00115D66">
                              <w:pPr>
                                <w:jc w:val="both"/>
                                <w:rPr>
                                  <w:del w:id="238" w:author="Katelyn Campbell" w:date="2019-04-22T20:52:00Z"/>
                                </w:rPr>
                              </w:pPr>
                            </w:p>
                            <w:p w14:paraId="7FBDC64A" w14:textId="77777777" w:rsidR="00AD0AE5" w:rsidRDefault="00AD0AE5" w:rsidP="00115D66">
                              <w:pPr>
                                <w:jc w:val="both"/>
                              </w:pPr>
                            </w:p>
                            <w:p w14:paraId="2E6CEF6F" w14:textId="28BDBF2F" w:rsidR="00AD0AE5" w:rsidRDefault="00AD0AE5" w:rsidP="00B20802">
                              <w:pPr>
                                <w:jc w:val="both"/>
                              </w:pPr>
                              <w:del w:id="239" w:author="Katelyn Campbell" w:date="2019-04-23T07:09:00Z">
                                <w:r w:rsidDel="00B20802">
                                  <w:delText xml:space="preserve">In the case of </w:delText>
                                </w:r>
                              </w:del>
                              <w:ins w:id="240" w:author="Katelyn Campbell" w:date="2019-04-23T07:09:00Z">
                                <w:r>
                                  <w:t xml:space="preserve">For </w:t>
                                </w:r>
                              </w:ins>
                              <w:r>
                                <w:t xml:space="preserve">this example, the Jaccard Distance of Gold Standard and Prediction </w:t>
                              </w:r>
                              <w:del w:id="241" w:author="Katelyn Campbell" w:date="2019-04-23T07:09:00Z">
                                <w:r w:rsidDel="00B20802">
                                  <w:delText>would be</w:delText>
                                </w:r>
                              </w:del>
                              <w:ins w:id="242" w:author="Katelyn Campbell" w:date="2019-04-23T07:09:00Z">
                                <w:r>
                                  <w:t>is</w:t>
                                </w:r>
                              </w:ins>
                              <w:r>
                                <w:t xml:space="preserve"> 1 – 4/ 9 = 5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F63E4" id="_x0000_s1029" type="#_x0000_t202" style="position:absolute;left:0;text-align:left;margin-left:424.5pt;margin-top:12.25pt;width:186.4pt;height:551.05pt;z-index:-2516428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JwJgIAAEw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">
                  <v:textbox>
                    <w:txbxContent>
                      <w:p w14:paraId="0A9B5DCB" w14:textId="4C608DA5" w:rsidR="00AD0AE5" w:rsidRDefault="00AD0AE5" w:rsidP="008A43B4">
                        <w:pPr>
                          <w:jc w:val="both"/>
                          <w:rPr>
                            <w:ins w:id="243" w:author="Katelyn Campbell" w:date="2019-04-23T07:13:00Z"/>
                          </w:rPr>
                        </w:pPr>
                        <w:ins w:id="244" w:author="Katelyn Campbell" w:date="2019-04-23T07:15:00Z">
                          <w:r>
                            <w:t xml:space="preserve">       </w:t>
                          </w:r>
                          <w:r>
                            <w:rPr>
                              <w:noProof/>
                            </w:rPr>
                            <w:drawing>
                              <wp:inline distT="0" distB="0" distL="0" distR="0" wp14:anchorId="38A787A7" wp14:editId="603713F6">
                                <wp:extent cx="1719743" cy="17732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8291" cy="1782030"/>
                                        </a:xfrm>
                                        <a:prstGeom prst="rect">
                                          <a:avLst/>
                                        </a:prstGeom>
                                      </pic:spPr>
                                    </pic:pic>
                                  </a:graphicData>
                                </a:graphic>
                              </wp:inline>
                            </w:drawing>
                          </w:r>
                        </w:ins>
                      </w:p>
                      <w:p w14:paraId="7EFF9395" w14:textId="48FC1AC2" w:rsidR="00AD0AE5" w:rsidRPr="00AD0AE5" w:rsidRDefault="00AD0AE5" w:rsidP="008A43B4">
                        <w:pPr>
                          <w:jc w:val="both"/>
                          <w:rPr>
                            <w:sz w:val="24"/>
                          </w:rPr>
                        </w:pPr>
                        <w:r w:rsidRPr="00AD0AE5">
                          <w:rPr>
                            <w:sz w:val="24"/>
                          </w:rPr>
                          <w:t>...</w:t>
                        </w:r>
                      </w:p>
                      <w:p w14:paraId="2DCDCA18" w14:textId="76B2A523" w:rsidR="00AD0AE5" w:rsidRDefault="00AD0AE5" w:rsidP="008A43B4">
                        <w:pPr>
                          <w:jc w:val="both"/>
                        </w:pPr>
                      </w:p>
                      <w:p w14:paraId="15E2A178" w14:textId="77777777" w:rsidR="00AD0AE5" w:rsidRDefault="00AD0AE5" w:rsidP="00115D66">
                        <w:pPr>
                          <w:jc w:val="both"/>
                          <w:rPr>
                            <w:ins w:id="245" w:author="Katelyn Campbell" w:date="2019-04-23T07:08:00Z"/>
                          </w:rPr>
                        </w:pPr>
                        <w:r>
                          <w:t xml:space="preserve">The general idea of using the Jaccard Distance </w:t>
                        </w:r>
                        <w:del w:id="246" w:author="Katelyn Campbell" w:date="2019-04-23T06:59:00Z">
                          <w:r w:rsidDel="004F690E">
                            <w:delText xml:space="preserve">in this context </w:delText>
                          </w:r>
                        </w:del>
                        <w:r>
                          <w:t xml:space="preserve">is to measure the overlap </w:t>
                        </w:r>
                        <w:del w:id="247" w:author="Katelyn Campbell" w:date="2019-04-23T06:59:00Z">
                          <w:r w:rsidDel="004F690E">
                            <w:delText xml:space="preserve">of </w:delText>
                          </w:r>
                        </w:del>
                        <w:ins w:id="248" w:author="Katelyn Campbell" w:date="2019-04-23T06:59:00Z">
                          <w:r>
                            <w:t xml:space="preserve">between </w:t>
                          </w:r>
                        </w:ins>
                        <w:r>
                          <w:t>two subtrees in the GO hierarchy. Say</w:t>
                        </w:r>
                        <w:del w:id="249" w:author="Katelyn Campbell" w:date="2019-04-23T06:59:00Z">
                          <w:r w:rsidDel="004F690E">
                            <w:delText>, for simplicity</w:delText>
                          </w:r>
                        </w:del>
                        <w:r>
                          <w:t>, that we’re looking at two genomes (</w:t>
                        </w:r>
                        <w:del w:id="250" w:author="Katelyn Campbell" w:date="2019-04-23T07:00:00Z">
                          <w:r w:rsidDel="004F690E">
                            <w:delText xml:space="preserve">here called </w:delText>
                          </w:r>
                        </w:del>
                        <w:r>
                          <w:t xml:space="preserve">Gold Standard and Prediction) that each </w:t>
                        </w:r>
                        <w:del w:id="251" w:author="Katelyn Campbell" w:date="2019-04-23T07:00:00Z">
                          <w:r w:rsidDel="004F690E">
                            <w:delText xml:space="preserve">only </w:delText>
                          </w:r>
                        </w:del>
                        <w:r>
                          <w:t xml:space="preserve">contain one </w:t>
                        </w:r>
                        <w:del w:id="252" w:author="Katelyn Campbell" w:date="2019-04-23T07:00:00Z">
                          <w:r w:rsidDel="004F690E">
                            <w:delText xml:space="preserve">single </w:delText>
                          </w:r>
                        </w:del>
                        <w:r>
                          <w:t>GO term (marked by a leaf).</w:t>
                        </w:r>
                        <w:ins w:id="253" w:author="Katelyn Campbell" w:date="2019-04-23T07:08:00Z">
                          <w:r>
                            <w:t xml:space="preserve"> Here is how the Jaccard distance is calculated:</w:t>
                          </w:r>
                        </w:ins>
                      </w:p>
                      <w:p w14:paraId="4ACEC413" w14:textId="70B2C6CF" w:rsidR="00AD0AE5" w:rsidRDefault="00AD0AE5" w:rsidP="00115D66">
                        <w:pPr>
                          <w:jc w:val="both"/>
                        </w:pPr>
                        <w:del w:id="254" w:author="Katelyn Campbell" w:date="2019-04-23T07:07:00Z">
                          <w:r w:rsidDel="00B20802">
                            <w:delText xml:space="preserve"> </w:delText>
                          </w:r>
                        </w:del>
                        <w:r>
                          <w:t xml:space="preserve">First, </w:t>
                        </w:r>
                        <w:del w:id="255" w:author="Katelyn Campbell" w:date="2019-04-23T07:00:00Z">
                          <w:r w:rsidDel="004F690E">
                            <w:delText xml:space="preserve">we add </w:delText>
                          </w:r>
                        </w:del>
                        <w:r>
                          <w:t xml:space="preserve">all ancestors of that leaf term </w:t>
                        </w:r>
                        <w:ins w:id="256" w:author="Katelyn Campbell" w:date="2019-04-23T07:00:00Z">
                          <w:r>
                            <w:t xml:space="preserve">are added </w:t>
                          </w:r>
                        </w:ins>
                        <w:r>
                          <w:t xml:space="preserve">to each subtree. Then, </w:t>
                        </w:r>
                        <w:del w:id="257" w:author="Katelyn Campbell" w:date="2019-04-23T07:01:00Z">
                          <w:r w:rsidDel="004F690E">
                            <w:delText>we d</w:delText>
                          </w:r>
                        </w:del>
                        <w:del w:id="258" w:author="Katelyn Campbell" w:date="2019-04-23T07:02:00Z">
                          <w:r w:rsidDel="004F690E">
                            <w:delText xml:space="preserve">etermine </w:delText>
                          </w:r>
                        </w:del>
                        <w:r>
                          <w:t xml:space="preserve">the overlap </w:t>
                        </w:r>
                        <w:ins w:id="259" w:author="Katelyn Campbell" w:date="2019-04-23T07:02:00Z">
                          <w:r>
                            <w:t xml:space="preserve">between them is determined </w:t>
                          </w:r>
                        </w:ins>
                        <w:r>
                          <w:t>(which corresponds to Sa ∩ Sb</w:t>
                        </w:r>
                        <w:ins w:id="260" w:author="Katelyn Campbell" w:date="2019-04-23T07:23:00Z">
                          <w:r>
                            <w:t xml:space="preserve"> respectively</w:t>
                          </w:r>
                        </w:ins>
                        <w:r>
                          <w:t>)</w:t>
                        </w:r>
                        <w:ins w:id="261" w:author="Katelyn Campbell" w:date="2019-04-23T07:05:00Z">
                          <w:r>
                            <w:t>.</w:t>
                          </w:r>
                        </w:ins>
                        <w:del w:id="262" w:author="Katelyn Campbell" w:date="2019-04-23T07:05:00Z">
                          <w:r w:rsidDel="00B20802">
                            <w:delText>,</w:delText>
                          </w:r>
                        </w:del>
                        <w:del w:id="263" w:author="Katelyn Campbell" w:date="2019-04-23T07:04:00Z">
                          <w:r w:rsidDel="00B20802">
                            <w:delText xml:space="preserve"> </w:delText>
                          </w:r>
                        </w:del>
                        <w:del w:id="264" w:author="Katelyn Campbell" w:date="2019-04-23T07:03:00Z">
                          <w:r w:rsidDel="00B20802">
                            <w:delText xml:space="preserve">and </w:delText>
                          </w:r>
                        </w:del>
                        <w:ins w:id="265" w:author="Katelyn Campbell" w:date="2019-04-23T07:05:00Z">
                          <w:r>
                            <w:t xml:space="preserve">Finally </w:t>
                          </w:r>
                        </w:ins>
                        <w:r>
                          <w:t>divide</w:t>
                        </w:r>
                        <w:del w:id="266" w:author="Katelyn Campbell" w:date="2019-04-23T07:06:00Z">
                          <w:r w:rsidDel="00B20802">
                            <w:delText xml:space="preserve"> </w:delText>
                          </w:r>
                        </w:del>
                        <w:ins w:id="267" w:author="Katelyn Campbell" w:date="2019-04-23T07:06:00Z">
                          <w:r>
                            <w:t xml:space="preserve"> </w:t>
                          </w:r>
                        </w:ins>
                        <w:r>
                          <w:t>the number of nodes</w:t>
                        </w:r>
                        <w:ins w:id="268" w:author="Katelyn Campbell" w:date="2019-04-23T07:05:00Z">
                          <w:r>
                            <w:t xml:space="preserve"> within</w:t>
                          </w:r>
                        </w:ins>
                        <w:del w:id="269" w:author="Katelyn Campbell" w:date="2019-04-23T07:05:00Z">
                          <w:r w:rsidDel="00B20802">
                            <w:delText xml:space="preserve"> in</w:delText>
                          </w:r>
                        </w:del>
                        <w:r>
                          <w:t xml:space="preserve"> this overlap by the number of nodes in either of the two subtrees (Sa</w:t>
                        </w:r>
                        <w:ins w:id="270" w:author="Katelyn Campbell" w:date="2019-04-23T07:26:00Z">
                          <w:r>
                            <w:t xml:space="preserve"> </w:t>
                          </w:r>
                        </w:ins>
                        <w:r>
                          <w:rPr>
                            <w:rFonts w:ascii="Cambria Math" w:hAnsi="Cambria Math" w:cs="Cambria Math"/>
                          </w:rPr>
                          <w:t>∪</w:t>
                        </w:r>
                        <w:ins w:id="271" w:author="Katelyn Campbell" w:date="2019-04-23T07:26:00Z">
                          <w:r>
                            <w:rPr>
                              <w:rFonts w:ascii="Cambria Math" w:hAnsi="Cambria Math" w:cs="Cambria Math"/>
                            </w:rPr>
                            <w:t xml:space="preserve"> </w:t>
                          </w:r>
                        </w:ins>
                        <w:r>
                          <w:t>Sb).</w:t>
                        </w:r>
                      </w:p>
                      <w:p w14:paraId="7944E012" w14:textId="77777777" w:rsidR="00AD0AE5" w:rsidRDefault="00AD0AE5" w:rsidP="00115D66">
                        <w:pPr>
                          <w:jc w:val="both"/>
                        </w:pPr>
                      </w:p>
                      <w:p w14:paraId="62550434" w14:textId="77777777" w:rsidR="00AD0AE5" w:rsidRDefault="00AD0AE5" w:rsidP="00115D66">
                        <w:pPr>
                          <w:jc w:val="both"/>
                        </w:pPr>
                      </w:p>
                      <w:p w14:paraId="728F2DDB" w14:textId="77777777" w:rsidR="00AD0AE5" w:rsidRDefault="00AD0AE5" w:rsidP="00115D66">
                        <w:pPr>
                          <w:jc w:val="both"/>
                        </w:pPr>
                      </w:p>
                      <w:p w14:paraId="79DF2B22" w14:textId="77777777" w:rsidR="00AD0AE5" w:rsidRDefault="00AD0AE5" w:rsidP="00115D66">
                        <w:pPr>
                          <w:jc w:val="both"/>
                        </w:pPr>
                      </w:p>
                      <w:p w14:paraId="0186ABDF" w14:textId="77777777" w:rsidR="00AD0AE5" w:rsidRDefault="00AD0AE5" w:rsidP="00115D66">
                        <w:pPr>
                          <w:jc w:val="both"/>
                        </w:pPr>
                      </w:p>
                      <w:p w14:paraId="267C2882" w14:textId="77777777" w:rsidR="00AD0AE5" w:rsidRDefault="00AD0AE5" w:rsidP="00115D66">
                        <w:pPr>
                          <w:jc w:val="both"/>
                        </w:pPr>
                      </w:p>
                      <w:p w14:paraId="042ADA4C" w14:textId="77777777" w:rsidR="00AD0AE5" w:rsidRDefault="00AD0AE5" w:rsidP="00115D66">
                        <w:pPr>
                          <w:jc w:val="both"/>
                        </w:pPr>
                      </w:p>
                      <w:p w14:paraId="7B055722" w14:textId="77777777" w:rsidR="00AD0AE5" w:rsidRDefault="00AD0AE5" w:rsidP="00115D66">
                        <w:pPr>
                          <w:jc w:val="both"/>
                        </w:pPr>
                      </w:p>
                      <w:p w14:paraId="16EC9A6B" w14:textId="77777777" w:rsidR="00AD0AE5" w:rsidRDefault="00AD0AE5" w:rsidP="00115D66">
                        <w:pPr>
                          <w:jc w:val="both"/>
                        </w:pPr>
                      </w:p>
                      <w:p w14:paraId="0DECBBB0" w14:textId="77777777" w:rsidR="00AD0AE5" w:rsidDel="00115D66" w:rsidRDefault="00AD0AE5" w:rsidP="00115D66">
                        <w:pPr>
                          <w:jc w:val="both"/>
                          <w:rPr>
                            <w:del w:id="272" w:author="Katelyn Campbell" w:date="2019-04-22T20:52:00Z"/>
                          </w:rPr>
                        </w:pPr>
                      </w:p>
                      <w:p w14:paraId="4DE906FC" w14:textId="77777777" w:rsidR="00AD0AE5" w:rsidDel="00115D66" w:rsidRDefault="00AD0AE5" w:rsidP="00115D66">
                        <w:pPr>
                          <w:jc w:val="both"/>
                          <w:rPr>
                            <w:del w:id="273" w:author="Katelyn Campbell" w:date="2019-04-22T20:52:00Z"/>
                          </w:rPr>
                        </w:pPr>
                      </w:p>
                      <w:p w14:paraId="7FBDC64A" w14:textId="77777777" w:rsidR="00AD0AE5" w:rsidRDefault="00AD0AE5" w:rsidP="00115D66">
                        <w:pPr>
                          <w:jc w:val="both"/>
                        </w:pPr>
                      </w:p>
                      <w:p w14:paraId="2E6CEF6F" w14:textId="28BDBF2F" w:rsidR="00AD0AE5" w:rsidRDefault="00AD0AE5" w:rsidP="00B20802">
                        <w:pPr>
                          <w:jc w:val="both"/>
                        </w:pPr>
                        <w:del w:id="274" w:author="Katelyn Campbell" w:date="2019-04-23T07:09:00Z">
                          <w:r w:rsidDel="00B20802">
                            <w:delText xml:space="preserve">In the case of </w:delText>
                          </w:r>
                        </w:del>
                        <w:ins w:id="275" w:author="Katelyn Campbell" w:date="2019-04-23T07:09:00Z">
                          <w:r>
                            <w:t xml:space="preserve">For </w:t>
                          </w:r>
                        </w:ins>
                        <w:r>
                          <w:t xml:space="preserve">this example, the Jaccard Distance of Gold Standard and Prediction </w:t>
                        </w:r>
                        <w:del w:id="276" w:author="Katelyn Campbell" w:date="2019-04-23T07:09:00Z">
                          <w:r w:rsidDel="00B20802">
                            <w:delText>would be</w:delText>
                          </w:r>
                        </w:del>
                        <w:ins w:id="277" w:author="Katelyn Campbell" w:date="2019-04-23T07:09:00Z">
                          <w:r>
                            <w:t>is</w:t>
                          </w:r>
                        </w:ins>
                        <w:r>
                          <w:t xml:space="preserve"> 1 – 4/ 9 = 5 /9</w:t>
                        </w:r>
                      </w:p>
                    </w:txbxContent>
                  </v:textbox>
                  <w10:wrap type="square" anchorx="page"/>
                </v:shape>
              </w:pict>
            </mc:Fallback>
          </mc:AlternateContent>
        </w:r>
      </w:ins>
      <w:ins w:id="278" w:author="Katelyn Campbell" w:date="2019-04-22T21:14:00Z">
        <w:r w:rsidR="00F71902" w:rsidRPr="00F853BF">
          <w:t>The</w:t>
        </w:r>
        <w:r w:rsidR="00F71902">
          <w:t xml:space="preserve"> </w:t>
        </w:r>
        <w:r w:rsidR="00F71902" w:rsidRPr="00F853BF">
          <w:t>Gene</w:t>
        </w:r>
        <w:r w:rsidR="00F71902">
          <w:t xml:space="preserve"> </w:t>
        </w:r>
        <w:r w:rsidR="00F71902" w:rsidRPr="00F853BF">
          <w:t>Ontology</w:t>
        </w:r>
        <w:r w:rsidR="00F71902">
          <w:t xml:space="preserve"> </w:t>
        </w:r>
        <w:r w:rsidR="00F71902" w:rsidRPr="00F853BF">
          <w:t>is</w:t>
        </w:r>
        <w:r w:rsidR="00F71902">
          <w:t xml:space="preserve"> </w:t>
        </w:r>
        <w:r w:rsidR="00F71902" w:rsidRPr="00F853BF">
          <w:t>quite</w:t>
        </w:r>
        <w:r w:rsidR="00F71902">
          <w:t xml:space="preserve"> </w:t>
        </w:r>
        <w:r w:rsidR="00F71902" w:rsidRPr="00F853BF">
          <w:t>well</w:t>
        </w:r>
        <w:r w:rsidR="00F71902">
          <w:t xml:space="preserve"> </w:t>
        </w:r>
        <w:r w:rsidR="00F71902" w:rsidRPr="00F853BF">
          <w:t>established</w:t>
        </w:r>
        <w:r w:rsidR="00F71902">
          <w:t xml:space="preserve"> </w:t>
        </w:r>
        <w:r w:rsidR="00F71902" w:rsidRPr="00F853BF">
          <w:t>in</w:t>
        </w:r>
        <w:r w:rsidR="00F71902">
          <w:t xml:space="preserve"> </w:t>
        </w:r>
        <w:r w:rsidR="00F71902" w:rsidRPr="00F853BF">
          <w:t>the</w:t>
        </w:r>
        <w:r w:rsidR="00F71902">
          <w:t xml:space="preserve"> </w:t>
        </w:r>
        <w:r w:rsidR="00F71902" w:rsidRPr="00F853BF">
          <w:t>field,</w:t>
        </w:r>
        <w:r w:rsidR="00F71902">
          <w:t xml:space="preserve"> </w:t>
        </w:r>
        <w:r w:rsidR="00F71902" w:rsidRPr="00F853BF">
          <w:t>so</w:t>
        </w:r>
        <w:r w:rsidR="00F71902">
          <w:t xml:space="preserve"> </w:t>
        </w:r>
        <w:commentRangeStart w:id="279"/>
        <w:commentRangeStart w:id="280"/>
        <w:r w:rsidR="00F71902" w:rsidRPr="00F853BF">
          <w:t>you</w:t>
        </w:r>
        <w:r w:rsidR="00F71902">
          <w:t xml:space="preserve"> </w:t>
        </w:r>
      </w:ins>
      <w:commentRangeEnd w:id="279"/>
      <w:ins w:id="281" w:author="Katelyn Campbell" w:date="2019-04-22T21:27:00Z">
        <w:r w:rsidR="00567548">
          <w:rPr>
            <w:rStyle w:val="CommentReference"/>
          </w:rPr>
          <w:commentReference w:id="279"/>
        </w:r>
      </w:ins>
      <w:commentRangeEnd w:id="280"/>
      <w:ins w:id="282" w:author="Katelyn Campbell" w:date="2019-04-23T06:36:00Z">
        <w:r w:rsidR="001C07E4">
          <w:rPr>
            <w:rStyle w:val="CommentReference"/>
          </w:rPr>
          <w:commentReference w:id="280"/>
        </w:r>
      </w:ins>
      <w:ins w:id="283" w:author="Katelyn Campbell" w:date="2019-04-22T21:14:00Z">
        <w:r w:rsidR="00F71902" w:rsidRPr="00F853BF">
          <w:t>will</w:t>
        </w:r>
        <w:r w:rsidR="00F71902">
          <w:t xml:space="preserve"> </w:t>
        </w:r>
        <w:r w:rsidR="00F71902" w:rsidRPr="00F853BF">
          <w:t>find</w:t>
        </w:r>
        <w:r w:rsidR="00F71902">
          <w:t xml:space="preserve"> </w:t>
        </w:r>
        <w:r w:rsidR="00F71902" w:rsidRPr="00F853BF">
          <w:t>GO annotations</w:t>
        </w:r>
        <w:r w:rsidR="00F71902">
          <w:t xml:space="preserve"> </w:t>
        </w:r>
        <w:r w:rsidR="00F71902" w:rsidRPr="00F853BF">
          <w:t>for</w:t>
        </w:r>
        <w:r w:rsidR="00F71902">
          <w:t xml:space="preserve"> </w:t>
        </w:r>
        <w:r w:rsidR="00F71902" w:rsidRPr="00F853BF">
          <w:t>almost</w:t>
        </w:r>
        <w:r w:rsidR="00F71902">
          <w:t xml:space="preserve"> </w:t>
        </w:r>
        <w:r w:rsidR="00F71902" w:rsidRPr="00F853BF">
          <w:t>all</w:t>
        </w:r>
        <w:r w:rsidR="00F71902">
          <w:t xml:space="preserve"> </w:t>
        </w:r>
        <w:r w:rsidR="00F71902" w:rsidRPr="00F853BF">
          <w:t>relevant</w:t>
        </w:r>
        <w:r w:rsidR="00F71902">
          <w:t xml:space="preserve"> </w:t>
        </w:r>
        <w:proofErr w:type="spellStart"/>
        <w:r w:rsidR="00F71902" w:rsidRPr="00F853BF">
          <w:t>UniProt</w:t>
        </w:r>
        <w:proofErr w:type="spellEnd"/>
        <w:r w:rsidR="00F71902">
          <w:t xml:space="preserve"> </w:t>
        </w:r>
        <w:r w:rsidR="00F71902" w:rsidRPr="00F853BF">
          <w:t>entries</w:t>
        </w:r>
        <w:r w:rsidR="00F71902">
          <w:t xml:space="preserve"> </w:t>
        </w:r>
        <w:r w:rsidR="00F71902" w:rsidRPr="00F853BF">
          <w:t>or</w:t>
        </w:r>
        <w:r w:rsidR="00F71902">
          <w:t xml:space="preserve"> </w:t>
        </w:r>
        <w:r w:rsidR="00F71902" w:rsidRPr="00F853BF">
          <w:t>use</w:t>
        </w:r>
        <w:r w:rsidR="00F71902">
          <w:t xml:space="preserve"> </w:t>
        </w:r>
        <w:r w:rsidR="00F71902" w:rsidRPr="00F853BF">
          <w:t>dedicated</w:t>
        </w:r>
        <w:r w:rsidR="00F71902">
          <w:t xml:space="preserve"> </w:t>
        </w:r>
        <w:r w:rsidR="00F71902" w:rsidRPr="00F853BF">
          <w:t>tools</w:t>
        </w:r>
        <w:r w:rsidR="00F71902">
          <w:t xml:space="preserve"> </w:t>
        </w:r>
        <w:r w:rsidR="00F71902" w:rsidRPr="00F853BF">
          <w:t xml:space="preserve">like </w:t>
        </w:r>
        <w:proofErr w:type="spellStart"/>
        <w:r w:rsidR="00F71902" w:rsidRPr="00F853BF">
          <w:t>AmiGO</w:t>
        </w:r>
        <w:proofErr w:type="spellEnd"/>
        <w:r w:rsidR="00F71902">
          <w:t xml:space="preserve"> </w:t>
        </w:r>
        <w:r w:rsidR="00F71902" w:rsidRPr="00F853BF">
          <w:t>or</w:t>
        </w:r>
        <w:r w:rsidR="00F71902">
          <w:t xml:space="preserve"> </w:t>
        </w:r>
        <w:proofErr w:type="spellStart"/>
        <w:r w:rsidR="00F71902" w:rsidRPr="00F853BF">
          <w:t>QuickGO</w:t>
        </w:r>
        <w:proofErr w:type="spellEnd"/>
        <w:r w:rsidR="00F71902">
          <w:t xml:space="preserve"> </w:t>
        </w:r>
        <w:r w:rsidR="00F71902" w:rsidRPr="00F853BF">
          <w:t>to</w:t>
        </w:r>
        <w:r w:rsidR="00F71902">
          <w:t xml:space="preserve"> </w:t>
        </w:r>
        <w:r w:rsidR="00F71902" w:rsidRPr="00F853BF">
          <w:t>examine</w:t>
        </w:r>
        <w:r w:rsidR="00F71902">
          <w:t xml:space="preserve"> </w:t>
        </w:r>
        <w:r w:rsidR="00F71902" w:rsidRPr="00F853BF">
          <w:t>a</w:t>
        </w:r>
        <w:r w:rsidR="00F71902">
          <w:t xml:space="preserve"> </w:t>
        </w:r>
        <w:r w:rsidR="00F71902" w:rsidRPr="00F853BF">
          <w:t>protein</w:t>
        </w:r>
        <w:r w:rsidR="00F71902">
          <w:t xml:space="preserve"> </w:t>
        </w:r>
        <w:r w:rsidR="00F71902" w:rsidRPr="00F853BF">
          <w:t>of</w:t>
        </w:r>
        <w:r w:rsidR="00F71902">
          <w:t xml:space="preserve"> </w:t>
        </w:r>
        <w:r w:rsidR="00F71902" w:rsidRPr="00F853BF">
          <w:t>interest</w:t>
        </w:r>
      </w:ins>
    </w:p>
    <w:p w14:paraId="0E950913" w14:textId="77777777" w:rsidR="00F71902" w:rsidRDefault="00B20802" w:rsidP="00F71902">
      <w:pPr>
        <w:tabs>
          <w:tab w:val="left" w:pos="2576"/>
        </w:tabs>
        <w:spacing w:before="13" w:line="259" w:lineRule="auto"/>
        <w:ind w:right="4320"/>
        <w:jc w:val="both"/>
        <w:rPr>
          <w:ins w:id="284" w:author="Katelyn Campbell" w:date="2019-04-22T21:14:00Z"/>
          <w:i/>
          <w:sz w:val="24"/>
        </w:rPr>
      </w:pPr>
      <w:ins w:id="285" w:author="Katelyn Campbell" w:date="2019-04-23T07:11:00Z">
        <w:r>
          <w:rPr>
            <w:rStyle w:val="CommentReference"/>
          </w:rPr>
          <w:commentReference w:id="286"/>
        </w:r>
      </w:ins>
      <w:ins w:id="287" w:author="Katelyn Campbell" w:date="2019-04-23T07:16:00Z">
        <w:r w:rsidR="000C1715">
          <w:rPr>
            <w:rStyle w:val="CommentReference"/>
          </w:rPr>
          <w:commentReference w:id="288"/>
        </w:r>
      </w:ins>
      <w:ins w:id="289" w:author="Katelyn Campbell" w:date="2019-04-23T07:23:00Z">
        <w:r w:rsidR="0037542D">
          <w:rPr>
            <w:rStyle w:val="CommentReference"/>
          </w:rPr>
          <w:commentReference w:id="290"/>
        </w:r>
      </w:ins>
      <w:ins w:id="291" w:author="Katelyn Campbell" w:date="2019-04-23T07:24:00Z">
        <w:r w:rsidR="0037542D">
          <w:rPr>
            <w:rStyle w:val="CommentReference"/>
          </w:rPr>
          <w:commentReference w:id="292"/>
        </w:r>
      </w:ins>
    </w:p>
    <w:p w14:paraId="0689C88A" w14:textId="77777777" w:rsidR="00F50913" w:rsidRPr="00567548" w:rsidRDefault="00F853BF" w:rsidP="00F71902">
      <w:pPr>
        <w:tabs>
          <w:tab w:val="left" w:pos="2576"/>
        </w:tabs>
        <w:spacing w:before="13" w:line="259" w:lineRule="auto"/>
        <w:ind w:right="4320"/>
        <w:jc w:val="both"/>
        <w:rPr>
          <w:i/>
          <w:sz w:val="24"/>
        </w:rPr>
      </w:pPr>
      <w:r w:rsidRPr="00567548">
        <w:rPr>
          <w:i/>
          <w:sz w:val="24"/>
        </w:rPr>
        <w:t>Data</w:t>
      </w:r>
    </w:p>
    <w:p w14:paraId="6EDF172B" w14:textId="77777777" w:rsidR="00F50913" w:rsidRPr="00F853BF" w:rsidRDefault="00F50913" w:rsidP="00F71902">
      <w:pPr>
        <w:tabs>
          <w:tab w:val="left" w:pos="2576"/>
        </w:tabs>
        <w:spacing w:before="13" w:line="259" w:lineRule="auto"/>
        <w:ind w:right="4320"/>
        <w:jc w:val="both"/>
      </w:pPr>
    </w:p>
    <w:p w14:paraId="3C3822A5" w14:textId="4A22A9F7" w:rsidR="00FF4863" w:rsidRDefault="00F853BF" w:rsidP="00567548">
      <w:pPr>
        <w:spacing w:before="13" w:line="259" w:lineRule="auto"/>
        <w:ind w:right="4320"/>
        <w:jc w:val="both"/>
      </w:pPr>
      <w:commentRangeStart w:id="293"/>
      <w:r w:rsidRPr="00F853BF">
        <w:t>Annotating</w:t>
      </w:r>
      <w:r>
        <w:t xml:space="preserve"> </w:t>
      </w:r>
      <w:r w:rsidRPr="00F853BF">
        <w:t>genes</w:t>
      </w:r>
      <w:r>
        <w:t xml:space="preserve"> </w:t>
      </w:r>
      <w:r w:rsidRPr="00F853BF">
        <w:t>with</w:t>
      </w:r>
      <w:r>
        <w:t xml:space="preserve"> </w:t>
      </w:r>
      <w:r w:rsidRPr="00F853BF">
        <w:t>their</w:t>
      </w:r>
      <w:r>
        <w:t xml:space="preserve"> </w:t>
      </w:r>
      <w:r w:rsidRPr="00F853BF">
        <w:t>functions</w:t>
      </w:r>
      <w:r>
        <w:t xml:space="preserve"> </w:t>
      </w:r>
      <w:r w:rsidRPr="00F853BF">
        <w:t>can</w:t>
      </w:r>
      <w:r>
        <w:t xml:space="preserve"> </w:t>
      </w:r>
      <w:r w:rsidRPr="00F853BF">
        <w:t>be</w:t>
      </w:r>
      <w:r>
        <w:t xml:space="preserve"> </w:t>
      </w:r>
      <w:r w:rsidRPr="00F853BF">
        <w:t>done</w:t>
      </w:r>
      <w:r>
        <w:t xml:space="preserve"> </w:t>
      </w:r>
      <w:r w:rsidRPr="00F853BF">
        <w:t>experimentally</w:t>
      </w:r>
      <w:r>
        <w:t xml:space="preserve"> </w:t>
      </w:r>
      <w:r w:rsidRPr="00F853BF">
        <w:t>(e.g.</w:t>
      </w:r>
      <w:r>
        <w:t xml:space="preserve"> </w:t>
      </w:r>
      <w:r w:rsidRPr="00F853BF">
        <w:t>by knocking</w:t>
      </w:r>
      <w:r>
        <w:t xml:space="preserve"> </w:t>
      </w:r>
      <w:r w:rsidRPr="00F853BF">
        <w:t>out</w:t>
      </w:r>
      <w:r>
        <w:t xml:space="preserve"> </w:t>
      </w:r>
      <w:r w:rsidRPr="00F853BF">
        <w:t>a</w:t>
      </w:r>
      <w:r>
        <w:t xml:space="preserve"> </w:t>
      </w:r>
      <w:r w:rsidRPr="00F853BF">
        <w:t>certain</w:t>
      </w:r>
      <w:r>
        <w:t xml:space="preserve"> </w:t>
      </w:r>
      <w:r w:rsidRPr="00F853BF">
        <w:t>gene</w:t>
      </w:r>
      <w:r>
        <w:t xml:space="preserve"> </w:t>
      </w:r>
      <w:r w:rsidRPr="00F853BF">
        <w:t>and</w:t>
      </w:r>
      <w:r>
        <w:t xml:space="preserve"> </w:t>
      </w:r>
      <w:r w:rsidRPr="00F853BF">
        <w:t>seeing</w:t>
      </w:r>
      <w:r>
        <w:t xml:space="preserve"> </w:t>
      </w:r>
      <w:r w:rsidRPr="00F853BF">
        <w:t>what</w:t>
      </w:r>
      <w:r>
        <w:t xml:space="preserve"> </w:t>
      </w:r>
      <w:r w:rsidRPr="00F853BF">
        <w:t>processes</w:t>
      </w:r>
      <w:r>
        <w:t xml:space="preserve"> </w:t>
      </w:r>
      <w:r w:rsidRPr="00F853BF">
        <w:t>in</w:t>
      </w:r>
      <w:r>
        <w:t xml:space="preserve"> </w:t>
      </w:r>
      <w:r w:rsidRPr="00F853BF">
        <w:t>the</w:t>
      </w:r>
      <w:r>
        <w:t xml:space="preserve"> </w:t>
      </w:r>
      <w:r w:rsidRPr="00F853BF">
        <w:t>cell</w:t>
      </w:r>
      <w:r>
        <w:t xml:space="preserve"> </w:t>
      </w:r>
      <w:r w:rsidRPr="00F853BF">
        <w:t>are</w:t>
      </w:r>
      <w:r>
        <w:t xml:space="preserve"> </w:t>
      </w:r>
      <w:r w:rsidRPr="00F853BF">
        <w:t>affected),</w:t>
      </w:r>
      <w:r>
        <w:t xml:space="preserve"> </w:t>
      </w:r>
      <w:r w:rsidRPr="00F853BF">
        <w:t>but</w:t>
      </w:r>
      <w:r>
        <w:t xml:space="preserve"> </w:t>
      </w:r>
      <w:r w:rsidRPr="00F853BF">
        <w:t>that</w:t>
      </w:r>
      <w:r>
        <w:t xml:space="preserve"> </w:t>
      </w:r>
      <w:r w:rsidRPr="00F853BF">
        <w:t>is</w:t>
      </w:r>
      <w:r>
        <w:t xml:space="preserve"> </w:t>
      </w:r>
      <w:r w:rsidRPr="00F853BF">
        <w:t>a</w:t>
      </w:r>
      <w:r>
        <w:t xml:space="preserve"> </w:t>
      </w:r>
      <w:r w:rsidRPr="00F853BF">
        <w:t>time-consuming</w:t>
      </w:r>
      <w:r>
        <w:t xml:space="preserve"> </w:t>
      </w:r>
      <w:r w:rsidRPr="00F853BF">
        <w:t>and</w:t>
      </w:r>
      <w:r>
        <w:t xml:space="preserve"> </w:t>
      </w:r>
      <w:r w:rsidRPr="00F853BF">
        <w:t>expensive</w:t>
      </w:r>
      <w:r>
        <w:t xml:space="preserve"> </w:t>
      </w:r>
      <w:r w:rsidRPr="00F853BF">
        <w:t>process,</w:t>
      </w:r>
      <w:r>
        <w:t xml:space="preserve"> </w:t>
      </w:r>
      <w:r w:rsidRPr="00F853BF">
        <w:t>so</w:t>
      </w:r>
      <w:r>
        <w:t xml:space="preserve"> </w:t>
      </w:r>
      <w:r w:rsidRPr="00F853BF">
        <w:t>methods</w:t>
      </w:r>
      <w:r>
        <w:t xml:space="preserve"> </w:t>
      </w:r>
      <w:r w:rsidRPr="00F853BF">
        <w:t>have been</w:t>
      </w:r>
      <w:r>
        <w:t xml:space="preserve"> </w:t>
      </w:r>
      <w:r w:rsidRPr="00F853BF">
        <w:t>developed</w:t>
      </w:r>
      <w:r>
        <w:t xml:space="preserve"> </w:t>
      </w:r>
      <w:r w:rsidRPr="00F853BF">
        <w:t>that</w:t>
      </w:r>
      <w:r>
        <w:t xml:space="preserve"> </w:t>
      </w:r>
      <w:r w:rsidRPr="00F853BF">
        <w:t>try</w:t>
      </w:r>
      <w:r>
        <w:t xml:space="preserve"> </w:t>
      </w:r>
      <w:r w:rsidRPr="00F853BF">
        <w:t>and</w:t>
      </w:r>
      <w:r>
        <w:t xml:space="preserve"> </w:t>
      </w:r>
      <w:r w:rsidRPr="00F853BF">
        <w:t>predict</w:t>
      </w:r>
      <w:r>
        <w:t xml:space="preserve"> </w:t>
      </w:r>
      <w:r w:rsidRPr="00F853BF">
        <w:t>the</w:t>
      </w:r>
      <w:r>
        <w:t xml:space="preserve"> </w:t>
      </w:r>
      <w:r w:rsidRPr="00F853BF">
        <w:t>function</w:t>
      </w:r>
      <w:r>
        <w:t xml:space="preserve"> </w:t>
      </w:r>
      <w:r w:rsidRPr="00F853BF">
        <w:t>of</w:t>
      </w:r>
      <w:r>
        <w:t xml:space="preserve"> </w:t>
      </w:r>
      <w:r w:rsidRPr="00F853BF">
        <w:t>a</w:t>
      </w:r>
      <w:r>
        <w:t xml:space="preserve"> </w:t>
      </w:r>
      <w:r w:rsidRPr="00F853BF">
        <w:t>given</w:t>
      </w:r>
      <w:r>
        <w:t xml:space="preserve"> </w:t>
      </w:r>
      <w:r w:rsidRPr="00F853BF">
        <w:t>gene</w:t>
      </w:r>
      <w:commentRangeEnd w:id="293"/>
      <w:r w:rsidR="00567548">
        <w:rPr>
          <w:rStyle w:val="CommentReference"/>
        </w:rPr>
        <w:commentReference w:id="293"/>
      </w:r>
      <w:r w:rsidRPr="00F853BF">
        <w:t>.</w:t>
      </w:r>
      <w:r>
        <w:t xml:space="preserve"> </w:t>
      </w:r>
      <w:commentRangeStart w:id="294"/>
      <w:r w:rsidRPr="00F853BF">
        <w:t>Our</w:t>
      </w:r>
      <w:r>
        <w:t xml:space="preserve"> </w:t>
      </w:r>
      <w:r w:rsidRPr="00F853BF">
        <w:t>lab</w:t>
      </w:r>
      <w:r>
        <w:t xml:space="preserve"> </w:t>
      </w:r>
      <w:commentRangeEnd w:id="294"/>
      <w:r w:rsidR="00993C4A">
        <w:rPr>
          <w:rStyle w:val="CommentReference"/>
        </w:rPr>
        <w:commentReference w:id="294"/>
      </w:r>
      <w:del w:id="295" w:author="Katelyn Campbell" w:date="2019-04-22T21:32:00Z">
        <w:r w:rsidRPr="00F853BF" w:rsidDel="00993C4A">
          <w:delText>has</w:delText>
        </w:r>
      </w:del>
      <w:r w:rsidRPr="00F853BF">
        <w:t xml:space="preserve"> developed</w:t>
      </w:r>
      <w:r>
        <w:t xml:space="preserve"> </w:t>
      </w:r>
      <w:del w:id="296" w:author="Katelyn Campbell" w:date="2019-04-22T21:32:00Z">
        <w:r w:rsidRPr="00F853BF" w:rsidDel="00993C4A">
          <w:delText>such</w:delText>
        </w:r>
        <w:r w:rsidDel="00993C4A">
          <w:delText xml:space="preserve"> </w:delText>
        </w:r>
      </w:del>
      <w:r w:rsidRPr="00F853BF">
        <w:t>a</w:t>
      </w:r>
      <w:r>
        <w:t xml:space="preserve"> </w:t>
      </w:r>
      <w:r w:rsidRPr="00F853BF">
        <w:t>pipeline</w:t>
      </w:r>
      <w:r>
        <w:t xml:space="preserve"> </w:t>
      </w:r>
      <w:r w:rsidRPr="00F853BF">
        <w:t>called</w:t>
      </w:r>
      <w:r>
        <w:t xml:space="preserve"> </w:t>
      </w:r>
      <w:commentRangeStart w:id="297"/>
      <w:r w:rsidRPr="00F853BF">
        <w:t>GOMAP</w:t>
      </w:r>
      <w:commentRangeEnd w:id="297"/>
      <w:r w:rsidR="00993C4A">
        <w:rPr>
          <w:rStyle w:val="CommentReference"/>
        </w:rPr>
        <w:commentReference w:id="297"/>
      </w:r>
      <w:r>
        <w:t xml:space="preserve"> </w:t>
      </w:r>
      <w:r w:rsidRPr="00F853BF">
        <w:t>which</w:t>
      </w:r>
      <w:r>
        <w:t xml:space="preserve"> </w:t>
      </w:r>
      <w:r w:rsidRPr="00F853BF">
        <w:t>combines</w:t>
      </w:r>
      <w:r>
        <w:t xml:space="preserve"> </w:t>
      </w:r>
      <w:r w:rsidRPr="00F853BF">
        <w:t>different</w:t>
      </w:r>
      <w:r>
        <w:t xml:space="preserve"> </w:t>
      </w:r>
      <w:r w:rsidRPr="00F853BF">
        <w:t>prediction</w:t>
      </w:r>
      <w:r>
        <w:t xml:space="preserve"> </w:t>
      </w:r>
      <w:r w:rsidRPr="00F853BF">
        <w:t>approaches</w:t>
      </w:r>
      <w:ins w:id="298" w:author="Katelyn Campbell" w:date="2019-04-22T21:21:00Z">
        <w:r w:rsidR="00567548">
          <w:t xml:space="preserve"> </w:t>
        </w:r>
      </w:ins>
      <w:r w:rsidRPr="00F853BF">
        <w:t>and</w:t>
      </w:r>
      <w:r>
        <w:t xml:space="preserve"> </w:t>
      </w:r>
      <w:commentRangeStart w:id="299"/>
      <w:r w:rsidRPr="00F853BF">
        <w:t>is</w:t>
      </w:r>
      <w:r>
        <w:t xml:space="preserve"> </w:t>
      </w:r>
      <w:r w:rsidRPr="00F853BF">
        <w:t>able</w:t>
      </w:r>
      <w:r>
        <w:t xml:space="preserve"> </w:t>
      </w:r>
      <w:commentRangeEnd w:id="299"/>
      <w:r w:rsidR="00567548">
        <w:rPr>
          <w:rStyle w:val="CommentReference"/>
        </w:rPr>
        <w:commentReference w:id="299"/>
      </w:r>
      <w:r w:rsidRPr="00F853BF">
        <w:t>to</w:t>
      </w:r>
      <w:r>
        <w:t xml:space="preserve"> </w:t>
      </w:r>
      <w:r w:rsidRPr="00F853BF">
        <w:t>generate</w:t>
      </w:r>
      <w:r>
        <w:t xml:space="preserve"> </w:t>
      </w:r>
      <w:r w:rsidRPr="00F853BF">
        <w:t>high-confidence</w:t>
      </w:r>
      <w:r>
        <w:t xml:space="preserve"> </w:t>
      </w:r>
      <w:r w:rsidRPr="00F853BF">
        <w:t>and</w:t>
      </w:r>
      <w:r>
        <w:t xml:space="preserve"> </w:t>
      </w:r>
      <w:r w:rsidRPr="00F853BF">
        <w:t>very</w:t>
      </w:r>
      <w:r>
        <w:t xml:space="preserve"> </w:t>
      </w:r>
      <w:r w:rsidRPr="00F853BF">
        <w:t>extensive</w:t>
      </w:r>
      <w:ins w:id="300" w:author="Katelyn Campbell" w:date="2019-04-22T21:12:00Z">
        <w:r w:rsidR="00F71902">
          <w:t xml:space="preserve"> </w:t>
        </w:r>
      </w:ins>
      <w:commentRangeStart w:id="301"/>
      <w:r w:rsidR="00FF4863" w:rsidRPr="00F853BF">
        <w:t>Functional</w:t>
      </w:r>
      <w:r w:rsidR="00FF4863">
        <w:t xml:space="preserve"> </w:t>
      </w:r>
      <w:r w:rsidR="00FF4863" w:rsidRPr="00F853BF">
        <w:t>Annotations</w:t>
      </w:r>
      <w:commentRangeEnd w:id="301"/>
      <w:r w:rsidR="000C1715">
        <w:rPr>
          <w:rStyle w:val="CommentReference"/>
        </w:rPr>
        <w:commentReference w:id="301"/>
      </w:r>
      <w:r w:rsidR="00FF4863">
        <w:t xml:space="preserve"> </w:t>
      </w:r>
      <w:r w:rsidR="00FF4863" w:rsidRPr="00F853BF">
        <w:t>in</w:t>
      </w:r>
      <w:r w:rsidR="00FF4863">
        <w:t xml:space="preserve"> </w:t>
      </w:r>
      <w:r w:rsidR="00FF4863" w:rsidRPr="00F853BF">
        <w:t>a</w:t>
      </w:r>
      <w:r w:rsidR="00FF4863">
        <w:t xml:space="preserve"> </w:t>
      </w:r>
      <w:r w:rsidR="00FF4863" w:rsidRPr="00F853BF">
        <w:t>reproducible</w:t>
      </w:r>
      <w:r w:rsidR="00FF4863">
        <w:t xml:space="preserve"> </w:t>
      </w:r>
      <w:r w:rsidR="00FF4863" w:rsidRPr="00F853BF">
        <w:t>manner</w:t>
      </w:r>
      <w:r w:rsidR="00FF4863">
        <w:t xml:space="preserve"> </w:t>
      </w:r>
      <w:r w:rsidR="00FF4863" w:rsidRPr="00F853BF">
        <w:t>[1].</w:t>
      </w:r>
      <w:r w:rsidR="00FF4863">
        <w:t xml:space="preserve">  </w:t>
      </w:r>
      <w:r w:rsidR="00FF4863" w:rsidRPr="00F853BF">
        <w:t>We</w:t>
      </w:r>
      <w:r w:rsidR="00FF4863">
        <w:t xml:space="preserve"> </w:t>
      </w:r>
      <w:commentRangeStart w:id="302"/>
      <w:r w:rsidR="00FF4863" w:rsidRPr="00F853BF">
        <w:t>have</w:t>
      </w:r>
      <w:r w:rsidR="00FF4863">
        <w:t xml:space="preserve"> </w:t>
      </w:r>
      <w:r w:rsidR="00FF4863" w:rsidRPr="00F853BF">
        <w:t>been</w:t>
      </w:r>
      <w:r w:rsidR="00FF4863">
        <w:t xml:space="preserve"> </w:t>
      </w:r>
      <w:commentRangeEnd w:id="302"/>
      <w:r w:rsidR="00993C4A">
        <w:rPr>
          <w:rStyle w:val="CommentReference"/>
        </w:rPr>
        <w:commentReference w:id="302"/>
      </w:r>
      <w:r w:rsidR="00FF4863" w:rsidRPr="00F853BF">
        <w:t>applying</w:t>
      </w:r>
      <w:r w:rsidR="00FF4863">
        <w:t xml:space="preserve"> </w:t>
      </w:r>
      <w:r w:rsidR="00FF4863" w:rsidRPr="00F853BF">
        <w:t>this</w:t>
      </w:r>
      <w:r w:rsidR="00FF4863">
        <w:t xml:space="preserve"> </w:t>
      </w:r>
      <w:r w:rsidR="00FF4863" w:rsidRPr="00F853BF">
        <w:t>pipeline</w:t>
      </w:r>
      <w:r w:rsidR="00FF4863">
        <w:t xml:space="preserve"> </w:t>
      </w:r>
      <w:r w:rsidR="00FF4863" w:rsidRPr="00F853BF">
        <w:t>to</w:t>
      </w:r>
      <w:r w:rsidR="00FF4863">
        <w:t xml:space="preserve"> </w:t>
      </w:r>
      <w:r w:rsidR="00FF4863" w:rsidRPr="00F853BF">
        <w:t>whole-genome</w:t>
      </w:r>
      <w:r w:rsidR="00FF4863">
        <w:t xml:space="preserve"> </w:t>
      </w:r>
      <w:r w:rsidR="00FF4863" w:rsidRPr="00F853BF">
        <w:t>assemblies</w:t>
      </w:r>
      <w:r w:rsidR="00FF4863">
        <w:t xml:space="preserve"> </w:t>
      </w:r>
      <w:r w:rsidR="00FF4863" w:rsidRPr="00F853BF">
        <w:t>of</w:t>
      </w:r>
      <w:r w:rsidR="00FF4863">
        <w:t xml:space="preserve"> </w:t>
      </w:r>
      <w:r w:rsidR="00FF4863" w:rsidRPr="00F853BF">
        <w:t>different</w:t>
      </w:r>
      <w:r w:rsidR="00FF4863">
        <w:t xml:space="preserve"> </w:t>
      </w:r>
      <w:r w:rsidR="00FF4863" w:rsidRPr="00F853BF">
        <w:t>plant</w:t>
      </w:r>
      <w:r w:rsidR="00FF4863">
        <w:t xml:space="preserve"> </w:t>
      </w:r>
      <w:r w:rsidR="00FF4863" w:rsidRPr="00F853BF">
        <w:t>species</w:t>
      </w:r>
      <w:r w:rsidR="00FF4863">
        <w:t xml:space="preserve"> </w:t>
      </w:r>
      <w:r w:rsidR="00FF4863" w:rsidRPr="00F853BF">
        <w:t>and generated</w:t>
      </w:r>
      <w:r w:rsidR="00FF4863">
        <w:t xml:space="preserve"> </w:t>
      </w:r>
      <w:r w:rsidR="00FF4863" w:rsidRPr="00F853BF">
        <w:t>functional</w:t>
      </w:r>
      <w:r w:rsidR="00FF4863">
        <w:t xml:space="preserve"> </w:t>
      </w:r>
      <w:r w:rsidR="00FF4863" w:rsidRPr="00F853BF">
        <w:t>annotations</w:t>
      </w:r>
      <w:r w:rsidR="00FF4863">
        <w:t xml:space="preserve"> </w:t>
      </w:r>
      <w:r w:rsidR="00FF4863" w:rsidRPr="00F853BF">
        <w:t>for</w:t>
      </w:r>
      <w:r w:rsidR="00FF4863">
        <w:t xml:space="preserve"> </w:t>
      </w:r>
      <w:r w:rsidR="00FF4863" w:rsidRPr="00F853BF">
        <w:t>every</w:t>
      </w:r>
      <w:r w:rsidR="00FF4863">
        <w:t xml:space="preserve"> </w:t>
      </w:r>
      <w:r w:rsidR="00FF4863" w:rsidRPr="00F853BF">
        <w:t>gene</w:t>
      </w:r>
      <w:r w:rsidR="00FF4863">
        <w:t xml:space="preserve"> </w:t>
      </w:r>
      <w:r w:rsidR="00FF4863" w:rsidRPr="00F853BF">
        <w:t>in</w:t>
      </w:r>
      <w:r w:rsidR="00FF4863">
        <w:t xml:space="preserve"> </w:t>
      </w:r>
      <w:r w:rsidR="00FF4863" w:rsidRPr="00F853BF">
        <w:t>each</w:t>
      </w:r>
      <w:r w:rsidR="00FF4863">
        <w:t xml:space="preserve"> </w:t>
      </w:r>
      <w:r w:rsidR="00FF4863" w:rsidRPr="00F853BF">
        <w:t>genome.</w:t>
      </w:r>
      <w:r w:rsidR="00FF4863">
        <w:t xml:space="preserve">  </w:t>
      </w:r>
      <w:r w:rsidR="00FF4863" w:rsidRPr="00F853BF">
        <w:t>These</w:t>
      </w:r>
      <w:r w:rsidR="00FF4863">
        <w:t xml:space="preserve"> </w:t>
      </w:r>
      <w:r w:rsidR="00FF4863" w:rsidRPr="00F853BF">
        <w:t>annotation</w:t>
      </w:r>
      <w:r w:rsidR="00FF4863">
        <w:t xml:space="preserve"> </w:t>
      </w:r>
      <w:r w:rsidR="00FF4863" w:rsidRPr="00F853BF">
        <w:t>sets</w:t>
      </w:r>
      <w:r w:rsidR="00FF4863">
        <w:t xml:space="preserve"> </w:t>
      </w:r>
      <w:r w:rsidR="00FF4863" w:rsidRPr="00F853BF">
        <w:t>are</w:t>
      </w:r>
      <w:r w:rsidR="00FF4863">
        <w:t xml:space="preserve"> </w:t>
      </w:r>
      <w:r w:rsidR="00FF4863" w:rsidRPr="00F853BF">
        <w:t>(or</w:t>
      </w:r>
      <w:r w:rsidR="00FF4863">
        <w:t xml:space="preserve"> </w:t>
      </w:r>
      <w:r w:rsidR="00FF4863" w:rsidRPr="00F853BF">
        <w:t>will</w:t>
      </w:r>
      <w:r w:rsidR="00FF4863">
        <w:t xml:space="preserve"> </w:t>
      </w:r>
      <w:r w:rsidR="00FF4863" w:rsidRPr="00F853BF">
        <w:t>be</w:t>
      </w:r>
      <w:r w:rsidR="00FF4863">
        <w:t xml:space="preserve"> </w:t>
      </w:r>
      <w:r w:rsidR="00FF4863" w:rsidRPr="00F853BF">
        <w:t>shortly)</w:t>
      </w:r>
      <w:r w:rsidR="00FF4863">
        <w:t xml:space="preserve"> </w:t>
      </w:r>
      <w:r w:rsidR="00FF4863" w:rsidRPr="00F853BF">
        <w:t>available</w:t>
      </w:r>
      <w:del w:id="303" w:author="Katelyn Campbell" w:date="2019-04-22T21:31:00Z">
        <w:r w:rsidR="00FF4863" w:rsidDel="00993C4A">
          <w:delText xml:space="preserve"> </w:delText>
        </w:r>
      </w:del>
      <w:ins w:id="304" w:author="Katelyn Campbell" w:date="2019-04-22T21:31:00Z">
        <w:r w:rsidR="00993C4A">
          <w:t xml:space="preserve"> at</w:t>
        </w:r>
      </w:ins>
      <w:del w:id="305" w:author="Katelyn Campbell" w:date="2019-04-22T21:31:00Z">
        <w:r w:rsidR="00FF4863" w:rsidRPr="00F853BF" w:rsidDel="00993C4A">
          <w:delText>from</w:delText>
        </w:r>
      </w:del>
      <w:ins w:id="306" w:author="Katelyn Campbell" w:date="2019-04-22T21:25:00Z">
        <w:r w:rsidR="00567548">
          <w:t>:</w:t>
        </w:r>
      </w:ins>
    </w:p>
    <w:p w14:paraId="5095E04B" w14:textId="77777777" w:rsidR="00FF4863" w:rsidRDefault="00FF4863" w:rsidP="00F71902">
      <w:pPr>
        <w:tabs>
          <w:tab w:val="left" w:pos="2576"/>
        </w:tabs>
        <w:spacing w:before="13" w:line="259" w:lineRule="auto"/>
        <w:ind w:right="4320"/>
        <w:jc w:val="both"/>
      </w:pPr>
      <w:hyperlink r:id="rId12">
        <w:r w:rsidRPr="00F853BF">
          <w:t>https://dill-picl.org/projects/gomap/gomap-datasets .</w:t>
        </w:r>
      </w:hyperlink>
      <w:r w:rsidRPr="00FF4863">
        <w:t xml:space="preserve"> </w:t>
      </w:r>
    </w:p>
    <w:p w14:paraId="20CA7A9C" w14:textId="4C3B41AE" w:rsidR="00FF4863" w:rsidRDefault="00FF4863" w:rsidP="00F71902">
      <w:pPr>
        <w:tabs>
          <w:tab w:val="left" w:pos="2576"/>
        </w:tabs>
        <w:spacing w:before="13" w:line="259" w:lineRule="auto"/>
        <w:ind w:right="4320"/>
        <w:jc w:val="both"/>
      </w:pPr>
    </w:p>
    <w:p w14:paraId="12CE7297" w14:textId="77777777" w:rsidR="00245790" w:rsidRDefault="00245790" w:rsidP="00F71902">
      <w:pPr>
        <w:tabs>
          <w:tab w:val="left" w:pos="2576"/>
        </w:tabs>
        <w:spacing w:before="13" w:line="259" w:lineRule="auto"/>
        <w:ind w:right="4320"/>
        <w:jc w:val="both"/>
        <w:rPr>
          <w:i/>
          <w:sz w:val="24"/>
        </w:rPr>
        <w:sectPr w:rsidR="00245790" w:rsidSect="00115D66">
          <w:headerReference w:type="default" r:id="rId13"/>
          <w:type w:val="continuous"/>
          <w:pgSz w:w="12240" w:h="15840"/>
          <w:pgMar w:top="1440" w:right="0" w:bottom="1440" w:left="1440" w:header="720" w:footer="720" w:gutter="0"/>
          <w:cols w:space="720"/>
        </w:sectPr>
      </w:pPr>
    </w:p>
    <w:p w14:paraId="150EBC03" w14:textId="6B1B48B9" w:rsidR="00FF4863" w:rsidRPr="008A43B4" w:rsidRDefault="00FF4863" w:rsidP="00F71902">
      <w:pPr>
        <w:tabs>
          <w:tab w:val="left" w:pos="2576"/>
        </w:tabs>
        <w:spacing w:before="13" w:line="259" w:lineRule="auto"/>
        <w:ind w:right="4320"/>
        <w:jc w:val="both"/>
        <w:rPr>
          <w:i/>
          <w:sz w:val="24"/>
        </w:rPr>
      </w:pPr>
      <w:r w:rsidRPr="008A43B4">
        <w:rPr>
          <w:i/>
          <w:sz w:val="24"/>
        </w:rPr>
        <w:t>Method</w:t>
      </w:r>
      <w:ins w:id="307" w:author="Katelyn Campbell" w:date="2019-04-23T08:42:00Z">
        <w:r w:rsidR="00826CB3">
          <w:rPr>
            <w:i/>
            <w:sz w:val="24"/>
          </w:rPr>
          <w:t>s</w:t>
        </w:r>
      </w:ins>
    </w:p>
    <w:p w14:paraId="714F788F" w14:textId="6FB47B24" w:rsidR="00FF4863" w:rsidRPr="00F853BF" w:rsidRDefault="00FF4863" w:rsidP="00F71902">
      <w:pPr>
        <w:tabs>
          <w:tab w:val="left" w:pos="2576"/>
        </w:tabs>
        <w:spacing w:before="13" w:line="259" w:lineRule="auto"/>
        <w:ind w:right="4320"/>
        <w:jc w:val="both"/>
      </w:pPr>
    </w:p>
    <w:p w14:paraId="10D0EC01" w14:textId="4F3E734A" w:rsidR="00FF4863" w:rsidRDefault="00FF4863" w:rsidP="00F71902">
      <w:pPr>
        <w:tabs>
          <w:tab w:val="left" w:pos="2576"/>
        </w:tabs>
        <w:spacing w:before="13" w:line="259" w:lineRule="auto"/>
        <w:ind w:right="4320"/>
        <w:jc w:val="both"/>
      </w:pPr>
      <w:del w:id="308" w:author="Katelyn Campbell" w:date="2019-04-23T06:39:00Z">
        <w:r w:rsidRPr="00F853BF" w:rsidDel="001C07E4">
          <w:delText>Starting</w:delText>
        </w:r>
        <w:r w:rsidDel="001C07E4">
          <w:delText xml:space="preserve"> </w:delText>
        </w:r>
        <w:r w:rsidRPr="00F853BF" w:rsidDel="001C07E4">
          <w:delText>point</w:delText>
        </w:r>
        <w:r w:rsidDel="001C07E4">
          <w:delText xml:space="preserve"> </w:delText>
        </w:r>
        <w:r w:rsidRPr="00F853BF" w:rsidDel="001C07E4">
          <w:delText>of</w:delText>
        </w:r>
        <w:r w:rsidDel="001C07E4">
          <w:delText xml:space="preserve"> </w:delText>
        </w:r>
        <w:r w:rsidRPr="00F853BF" w:rsidDel="001C07E4">
          <w:delText>our</w:delText>
        </w:r>
        <w:r w:rsidDel="001C07E4">
          <w:delText xml:space="preserve"> </w:delText>
        </w:r>
        <w:r w:rsidRPr="00F853BF" w:rsidDel="001C07E4">
          <w:delText>method</w:delText>
        </w:r>
        <w:r w:rsidDel="001C07E4">
          <w:delText xml:space="preserve"> </w:delText>
        </w:r>
        <w:r w:rsidRPr="00F853BF" w:rsidDel="001C07E4">
          <w:delText>are</w:delText>
        </w:r>
        <w:r w:rsidDel="001C07E4">
          <w:delText xml:space="preserve"> </w:delText>
        </w:r>
      </w:del>
      <w:r w:rsidRPr="00F853BF">
        <w:t>the</w:t>
      </w:r>
      <w:r>
        <w:t xml:space="preserve"> </w:t>
      </w:r>
      <w:ins w:id="309" w:author="Katelyn Campbell" w:date="2019-04-23T06:39:00Z">
        <w:r w:rsidR="001C07E4">
          <w:t xml:space="preserve">First the </w:t>
        </w:r>
      </w:ins>
      <w:r w:rsidRPr="00F853BF">
        <w:t>functional</w:t>
      </w:r>
      <w:r>
        <w:t xml:space="preserve"> </w:t>
      </w:r>
      <w:r w:rsidRPr="00F853BF">
        <w:t>annotation</w:t>
      </w:r>
      <w:r>
        <w:t xml:space="preserve"> </w:t>
      </w:r>
      <w:r w:rsidRPr="00F853BF">
        <w:t>sets,</w:t>
      </w:r>
      <w:r>
        <w:t xml:space="preserve"> </w:t>
      </w:r>
      <w:commentRangeStart w:id="310"/>
      <w:r w:rsidRPr="00F853BF">
        <w:t>one</w:t>
      </w:r>
      <w:r>
        <w:t xml:space="preserve"> </w:t>
      </w:r>
      <w:r w:rsidRPr="00F853BF">
        <w:t>for</w:t>
      </w:r>
      <w:r>
        <w:t xml:space="preserve"> </w:t>
      </w:r>
      <w:r w:rsidRPr="00F853BF">
        <w:t>each genome</w:t>
      </w:r>
      <w:commentRangeEnd w:id="310"/>
      <w:r w:rsidR="00993C4A">
        <w:rPr>
          <w:rStyle w:val="CommentReference"/>
        </w:rPr>
        <w:commentReference w:id="310"/>
      </w:r>
      <w:r w:rsidRPr="00F853BF">
        <w:t>,</w:t>
      </w:r>
      <w:r>
        <w:t xml:space="preserve">  </w:t>
      </w:r>
      <w:del w:id="311" w:author="Katelyn Campbell" w:date="2019-04-23T06:39:00Z">
        <w:r w:rsidRPr="00F853BF" w:rsidDel="001C07E4">
          <w:delText>which</w:delText>
        </w:r>
      </w:del>
      <w:del w:id="312" w:author="Katelyn Campbell" w:date="2019-04-23T06:40:00Z">
        <w:r w:rsidDel="001C07E4">
          <w:delText xml:space="preserve"> </w:delText>
        </w:r>
        <w:r w:rsidRPr="00F853BF" w:rsidDel="001C07E4">
          <w:delText>annotate</w:delText>
        </w:r>
      </w:del>
      <w:r>
        <w:t xml:space="preserve"> </w:t>
      </w:r>
      <w:ins w:id="313" w:author="Katelyn Campbell" w:date="2019-04-23T06:40:00Z">
        <w:r w:rsidR="001C07E4">
          <w:t xml:space="preserve">for </w:t>
        </w:r>
      </w:ins>
      <w:r w:rsidRPr="00F853BF">
        <w:t>every</w:t>
      </w:r>
      <w:r>
        <w:t xml:space="preserve"> </w:t>
      </w:r>
      <w:r w:rsidRPr="00F853BF">
        <w:t>gene</w:t>
      </w:r>
      <w:r>
        <w:t xml:space="preserve"> </w:t>
      </w:r>
      <w:r w:rsidRPr="00F853BF">
        <w:t>in</w:t>
      </w:r>
      <w:r>
        <w:t xml:space="preserve"> </w:t>
      </w:r>
      <w:r w:rsidRPr="00F853BF">
        <w:t>the</w:t>
      </w:r>
      <w:r>
        <w:t xml:space="preserve"> </w:t>
      </w:r>
      <w:r w:rsidRPr="00F853BF">
        <w:t>genome</w:t>
      </w:r>
      <w:r>
        <w:t xml:space="preserve"> </w:t>
      </w:r>
      <w:ins w:id="314" w:author="Katelyn Campbell" w:date="2019-04-23T06:40:00Z">
        <w:r w:rsidR="001C07E4">
          <w:t xml:space="preserve">are annotated </w:t>
        </w:r>
      </w:ins>
      <w:r w:rsidRPr="00F853BF">
        <w:t>with</w:t>
      </w:r>
      <w:r>
        <w:t xml:space="preserve"> </w:t>
      </w:r>
      <w:r w:rsidRPr="00F853BF">
        <w:t>one</w:t>
      </w:r>
      <w:r>
        <w:t xml:space="preserve"> </w:t>
      </w:r>
      <w:r w:rsidRPr="00F853BF">
        <w:t>or</w:t>
      </w:r>
      <w:r>
        <w:t xml:space="preserve"> </w:t>
      </w:r>
      <w:r w:rsidRPr="00F853BF">
        <w:t>more</w:t>
      </w:r>
      <w:r>
        <w:t xml:space="preserve"> </w:t>
      </w:r>
      <w:commentRangeStart w:id="315"/>
      <w:r w:rsidRPr="00F853BF">
        <w:t>GO terms</w:t>
      </w:r>
      <w:commentRangeEnd w:id="315"/>
      <w:r w:rsidR="00993C4A">
        <w:rPr>
          <w:rStyle w:val="CommentReference"/>
        </w:rPr>
        <w:commentReference w:id="315"/>
      </w:r>
      <w:r w:rsidRPr="00F853BF">
        <w:t>.</w:t>
      </w:r>
      <w:r>
        <w:t xml:space="preserve">   </w:t>
      </w:r>
      <w:r w:rsidRPr="00F853BF">
        <w:t>In</w:t>
      </w:r>
      <w:r>
        <w:t xml:space="preserve"> </w:t>
      </w:r>
      <w:del w:id="316" w:author="Katelyn Campbell" w:date="2019-04-23T06:40:00Z">
        <w:r w:rsidRPr="00F853BF" w:rsidDel="001C07E4">
          <w:delText>more</w:delText>
        </w:r>
        <w:r w:rsidDel="001C07E4">
          <w:delText xml:space="preserve"> </w:delText>
        </w:r>
      </w:del>
      <w:r w:rsidRPr="00F853BF">
        <w:t>mathematical</w:t>
      </w:r>
      <w:r>
        <w:t xml:space="preserve"> </w:t>
      </w:r>
      <w:r w:rsidRPr="00F853BF">
        <w:t>terms</w:t>
      </w:r>
      <w:ins w:id="317" w:author="Katelyn Campbell" w:date="2019-04-23T06:40:00Z">
        <w:r w:rsidR="001C07E4">
          <w:t>,</w:t>
        </w:r>
      </w:ins>
      <w:r>
        <w:t xml:space="preserve"> </w:t>
      </w:r>
      <w:r w:rsidRPr="00F853BF">
        <w:t>the</w:t>
      </w:r>
      <w:r>
        <w:t xml:space="preserve"> </w:t>
      </w:r>
      <w:r w:rsidRPr="00F853BF">
        <w:t>genome</w:t>
      </w:r>
      <w:r>
        <w:t xml:space="preserve"> </w:t>
      </w:r>
      <w:r w:rsidRPr="00F853BF">
        <w:t>annotation</w:t>
      </w:r>
      <w:r>
        <w:t xml:space="preserve"> </w:t>
      </w:r>
      <w:r w:rsidRPr="00F853BF">
        <w:t>set</w:t>
      </w:r>
      <w:r>
        <w:t xml:space="preserve"> </w:t>
      </w:r>
      <w:r w:rsidRPr="00F853BF">
        <w:t>is</w:t>
      </w:r>
      <w:r>
        <w:t xml:space="preserve"> </w:t>
      </w:r>
      <w:r w:rsidRPr="00F853BF">
        <w:t>a</w:t>
      </w:r>
      <w:r>
        <w:t xml:space="preserve"> </w:t>
      </w:r>
      <w:r w:rsidRPr="00F853BF">
        <w:t>list</w:t>
      </w:r>
      <w:r>
        <w:t xml:space="preserve"> </w:t>
      </w:r>
      <w:r w:rsidRPr="00F853BF">
        <w:t>of tuples</w:t>
      </w:r>
      <w:r>
        <w:t xml:space="preserve"> </w:t>
      </w:r>
      <w:r w:rsidRPr="00F853BF">
        <w:t>(G, T )</w:t>
      </w:r>
      <w:r>
        <w:t xml:space="preserve"> </w:t>
      </w:r>
      <w:r w:rsidRPr="00F853BF">
        <w:t>with</w:t>
      </w:r>
      <w:r>
        <w:t xml:space="preserve"> </w:t>
      </w:r>
      <w:r w:rsidRPr="00F853BF">
        <w:t xml:space="preserve">G  </w:t>
      </w:r>
      <w:r w:rsidRPr="00F853BF">
        <w:rPr>
          <w:rFonts w:ascii="Cambria Math" w:hAnsi="Cambria Math" w:cs="Cambria Math"/>
        </w:rPr>
        <w:t>∈</w:t>
      </w:r>
      <w:r w:rsidRPr="00F853BF">
        <w:t xml:space="preserve"> Genes</w:t>
      </w:r>
      <w:r>
        <w:t xml:space="preserve"> </w:t>
      </w:r>
      <w:r w:rsidRPr="00F853BF">
        <w:t>in</w:t>
      </w:r>
      <w:r>
        <w:t xml:space="preserve"> </w:t>
      </w:r>
      <w:r w:rsidRPr="00F853BF">
        <w:t>that</w:t>
      </w:r>
      <w:r>
        <w:t xml:space="preserve"> </w:t>
      </w:r>
      <w:r w:rsidRPr="00F853BF">
        <w:t>genome</w:t>
      </w:r>
      <w:r>
        <w:t xml:space="preserve"> </w:t>
      </w:r>
      <w:r w:rsidRPr="00F853BF">
        <w:t>and</w:t>
      </w:r>
      <w:r>
        <w:t xml:space="preserve"> </w:t>
      </w:r>
      <w:r w:rsidRPr="00F853BF">
        <w:t xml:space="preserve">T  </w:t>
      </w:r>
      <w:r w:rsidRPr="00F853BF">
        <w:rPr>
          <w:rFonts w:ascii="Cambria Math" w:hAnsi="Cambria Math" w:cs="Cambria Math"/>
        </w:rPr>
        <w:t>∈</w:t>
      </w:r>
      <w:r w:rsidRPr="00F853BF">
        <w:t xml:space="preserve"> Terms</w:t>
      </w:r>
      <w:r>
        <w:t xml:space="preserve"> </w:t>
      </w:r>
      <w:r w:rsidRPr="00F853BF">
        <w:t>in</w:t>
      </w:r>
      <w:r>
        <w:t xml:space="preserve"> </w:t>
      </w:r>
      <w:r w:rsidRPr="00F853BF">
        <w:t>the</w:t>
      </w:r>
      <w:r>
        <w:t xml:space="preserve"> </w:t>
      </w:r>
      <w:r w:rsidRPr="00F853BF">
        <w:t>Gene Ontology.</w:t>
      </w:r>
      <w:bookmarkStart w:id="318" w:name="_GoBack"/>
      <w:bookmarkEnd w:id="318"/>
    </w:p>
    <w:p w14:paraId="05B72F92" w14:textId="77777777" w:rsidR="00567548" w:rsidRDefault="00567548" w:rsidP="00F71902">
      <w:pPr>
        <w:tabs>
          <w:tab w:val="left" w:pos="2576"/>
        </w:tabs>
        <w:spacing w:before="13" w:line="259" w:lineRule="auto"/>
        <w:ind w:right="4320" w:firstLine="360"/>
        <w:jc w:val="both"/>
        <w:rPr>
          <w:ins w:id="319" w:author="Katelyn Campbell" w:date="2019-04-22T21:22:00Z"/>
        </w:rPr>
      </w:pPr>
    </w:p>
    <w:p w14:paraId="39FAA520" w14:textId="1581F281" w:rsidR="00FF4863" w:rsidRDefault="00567548" w:rsidP="0021769E">
      <w:pPr>
        <w:tabs>
          <w:tab w:val="left" w:pos="2576"/>
        </w:tabs>
        <w:spacing w:before="13" w:line="259" w:lineRule="auto"/>
        <w:ind w:right="4320"/>
        <w:jc w:val="both"/>
        <w:rPr>
          <w:ins w:id="320" w:author="Katelyn Campbell" w:date="2019-04-23T07:26:00Z"/>
        </w:rPr>
      </w:pPr>
      <w:r>
        <w:rPr>
          <w:noProof/>
        </w:rPr>
        <w:drawing>
          <wp:anchor distT="0" distB="0" distL="114300" distR="114300" simplePos="0" relativeHeight="251675648" behindDoc="1" locked="0" layoutInCell="1" allowOverlap="1" wp14:anchorId="028086C8" wp14:editId="22CE87B1">
            <wp:simplePos x="0" y="0"/>
            <wp:positionH relativeFrom="margin">
              <wp:posOffset>4485005</wp:posOffset>
            </wp:positionH>
            <wp:positionV relativeFrom="paragraph">
              <wp:posOffset>664122</wp:posOffset>
            </wp:positionV>
            <wp:extent cx="2299970" cy="1221740"/>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9970" cy="1221740"/>
                    </a:xfrm>
                    <a:prstGeom prst="rect">
                      <a:avLst/>
                    </a:prstGeom>
                    <a:noFill/>
                    <a:ln>
                      <a:noFill/>
                    </a:ln>
                  </pic:spPr>
                </pic:pic>
              </a:graphicData>
            </a:graphic>
            <wp14:sizeRelH relativeFrom="margin">
              <wp14:pctWidth>0</wp14:pctWidth>
            </wp14:sizeRelH>
            <wp14:sizeRelV relativeFrom="margin">
              <wp14:pctHeight>0</wp14:pctHeight>
            </wp14:sizeRelV>
          </wp:anchor>
        </w:drawing>
      </w:r>
      <w:del w:id="321" w:author="Katelyn Campbell" w:date="2019-04-23T06:44:00Z">
        <w:r w:rsidR="00FF4863" w:rsidRPr="00F853BF" w:rsidDel="0021769E">
          <w:delText>We</w:delText>
        </w:r>
        <w:r w:rsidR="00FF4863" w:rsidDel="0021769E">
          <w:delText xml:space="preserve"> </w:delText>
        </w:r>
        <w:r w:rsidR="00FF4863" w:rsidRPr="00F853BF" w:rsidDel="0021769E">
          <w:delText>can</w:delText>
        </w:r>
        <w:r w:rsidR="00FF4863" w:rsidDel="0021769E">
          <w:delText xml:space="preserve"> </w:delText>
        </w:r>
        <w:r w:rsidR="00FF4863" w:rsidRPr="00F853BF" w:rsidDel="0021769E">
          <w:delText>use</w:delText>
        </w:r>
      </w:del>
      <w:r w:rsidR="00FF4863">
        <w:t xml:space="preserve"> </w:t>
      </w:r>
      <w:ins w:id="322" w:author="Katelyn Campbell" w:date="2019-04-23T06:44:00Z">
        <w:r w:rsidR="0021769E">
          <w:t xml:space="preserve">By utilizing </w:t>
        </w:r>
      </w:ins>
      <w:r w:rsidR="00FF4863" w:rsidRPr="00F853BF">
        <w:t>the</w:t>
      </w:r>
      <w:r w:rsidR="00FF4863">
        <w:t xml:space="preserve"> </w:t>
      </w:r>
      <w:r w:rsidR="00FF4863" w:rsidRPr="00F853BF">
        <w:t>hierarchical</w:t>
      </w:r>
      <w:r w:rsidR="00FF4863">
        <w:t xml:space="preserve"> </w:t>
      </w:r>
      <w:r w:rsidR="00FF4863" w:rsidRPr="00F853BF">
        <w:t>structure</w:t>
      </w:r>
      <w:r w:rsidR="00FF4863">
        <w:t xml:space="preserve"> </w:t>
      </w:r>
      <w:r w:rsidR="00FF4863" w:rsidRPr="00F853BF">
        <w:t>of</w:t>
      </w:r>
      <w:r w:rsidR="00FF4863">
        <w:t xml:space="preserve"> </w:t>
      </w:r>
      <w:r w:rsidR="00FF4863" w:rsidRPr="00F853BF">
        <w:t>the</w:t>
      </w:r>
      <w:r w:rsidR="00FF4863">
        <w:t xml:space="preserve"> </w:t>
      </w:r>
      <w:r w:rsidR="00FF4863" w:rsidRPr="00F853BF">
        <w:t>Gene</w:t>
      </w:r>
      <w:r w:rsidR="00FF4863">
        <w:t xml:space="preserve"> </w:t>
      </w:r>
      <w:r w:rsidR="00FF4863" w:rsidRPr="00F853BF">
        <w:t>Ontology</w:t>
      </w:r>
      <w:ins w:id="323" w:author="Katelyn Campbell" w:date="2019-04-23T06:44:00Z">
        <w:r w:rsidR="0021769E">
          <w:t>,</w:t>
        </w:r>
      </w:ins>
      <w:r w:rsidR="00FF4863">
        <w:t xml:space="preserve"> </w:t>
      </w:r>
      <w:del w:id="324" w:author="Katelyn Campbell" w:date="2019-04-23T06:45:00Z">
        <w:r w:rsidR="00FF4863" w:rsidRPr="00F853BF" w:rsidDel="0021769E">
          <w:delText>to</w:delText>
        </w:r>
        <w:r w:rsidR="00FF4863" w:rsidDel="0021769E">
          <w:delText xml:space="preserve"> </w:delText>
        </w:r>
        <w:r w:rsidR="00FF4863" w:rsidRPr="00F853BF" w:rsidDel="0021769E">
          <w:delText>obtain</w:delText>
        </w:r>
        <w:r w:rsidR="00FF4863" w:rsidDel="0021769E">
          <w:delText xml:space="preserve"> </w:delText>
        </w:r>
      </w:del>
      <w:r w:rsidR="00FF4863" w:rsidRPr="00F853BF">
        <w:t>the ancestors</w:t>
      </w:r>
      <w:r w:rsidR="00FF4863">
        <w:t xml:space="preserve"> </w:t>
      </w:r>
      <w:r w:rsidR="00FF4863" w:rsidRPr="00F853BF">
        <w:t xml:space="preserve">Ai  </w:t>
      </w:r>
      <w:ins w:id="325" w:author="Katelyn Campbell" w:date="2019-04-23T06:45:00Z">
        <w:r w:rsidR="0021769E">
          <w:t>is obtained from</w:t>
        </w:r>
      </w:ins>
      <w:del w:id="326" w:author="Katelyn Campbell" w:date="2019-04-23T06:45:00Z">
        <w:r w:rsidR="00FF4863" w:rsidRPr="00F853BF" w:rsidDel="0021769E">
          <w:delText>of</w:delText>
        </w:r>
      </w:del>
      <w:r w:rsidR="00FF4863">
        <w:t xml:space="preserve"> </w:t>
      </w:r>
      <w:r w:rsidR="00FF4863" w:rsidRPr="00F853BF">
        <w:t>any</w:t>
      </w:r>
      <w:r w:rsidR="00FF4863">
        <w:t xml:space="preserve"> </w:t>
      </w:r>
      <w:r w:rsidR="00FF4863" w:rsidRPr="00F853BF">
        <w:t>term</w:t>
      </w:r>
      <w:r w:rsidR="00FF4863">
        <w:t xml:space="preserve"> </w:t>
      </w:r>
      <w:proofErr w:type="spellStart"/>
      <w:r w:rsidR="00FF4863" w:rsidRPr="00F853BF">
        <w:t>Ti</w:t>
      </w:r>
      <w:proofErr w:type="spellEnd"/>
      <w:ins w:id="327" w:author="Katelyn Campbell" w:date="2019-04-23T06:45:00Z">
        <w:r w:rsidR="0021769E">
          <w:t xml:space="preserve">. </w:t>
        </w:r>
      </w:ins>
      <w:del w:id="328" w:author="Katelyn Campbell" w:date="2019-04-23T06:46:00Z">
        <w:r w:rsidR="00FF4863" w:rsidRPr="00F853BF" w:rsidDel="0021769E">
          <w:delText>;</w:delText>
        </w:r>
        <w:r w:rsidR="00FF4863" w:rsidDel="0021769E">
          <w:delText xml:space="preserve"> </w:delText>
        </w:r>
        <w:r w:rsidR="00FF4863" w:rsidRPr="00F853BF" w:rsidDel="0021769E">
          <w:delText>in</w:delText>
        </w:r>
        <w:r w:rsidR="00FF4863" w:rsidDel="0021769E">
          <w:delText xml:space="preserve"> </w:delText>
        </w:r>
        <w:r w:rsidR="00FF4863" w:rsidRPr="00F853BF" w:rsidDel="0021769E">
          <w:delText>other</w:delText>
        </w:r>
        <w:r w:rsidR="00FF4863" w:rsidDel="0021769E">
          <w:delText xml:space="preserve"> </w:delText>
        </w:r>
        <w:r w:rsidR="00FF4863" w:rsidRPr="00F853BF" w:rsidDel="0021769E">
          <w:delText>words</w:delText>
        </w:r>
        <w:r w:rsidR="00FF4863" w:rsidDel="0021769E">
          <w:delText xml:space="preserve"> </w:delText>
        </w:r>
        <w:r w:rsidR="00FF4863" w:rsidRPr="00F853BF" w:rsidDel="0021769E">
          <w:delText>the</w:delText>
        </w:r>
        <w:r w:rsidR="00FF4863" w:rsidDel="0021769E">
          <w:delText xml:space="preserve"> </w:delText>
        </w:r>
        <w:r w:rsidR="00FF4863" w:rsidRPr="00F853BF" w:rsidDel="0021769E">
          <w:delText>g</w:delText>
        </w:r>
      </w:del>
      <w:ins w:id="329" w:author="Katelyn Campbell" w:date="2019-04-23T06:46:00Z">
        <w:r w:rsidR="0021769E">
          <w:t>G</w:t>
        </w:r>
      </w:ins>
      <w:r w:rsidR="00FF4863" w:rsidRPr="00F853BF">
        <w:t>ene</w:t>
      </w:r>
      <w:r w:rsidR="00FF4863">
        <w:t xml:space="preserve"> </w:t>
      </w:r>
      <w:r w:rsidR="00FF4863" w:rsidRPr="00F853BF">
        <w:t>Gi  is</w:t>
      </w:r>
      <w:r w:rsidR="00FF4863">
        <w:t xml:space="preserve"> </w:t>
      </w:r>
      <w:r w:rsidR="00FF4863" w:rsidRPr="00F853BF">
        <w:t>not</w:t>
      </w:r>
      <w:r w:rsidR="00FF4863">
        <w:t xml:space="preserve"> </w:t>
      </w:r>
      <w:r w:rsidR="00FF4863" w:rsidRPr="00F853BF">
        <w:t>just</w:t>
      </w:r>
      <w:r w:rsidR="00FF4863">
        <w:t xml:space="preserve"> </w:t>
      </w:r>
      <w:r w:rsidR="00FF4863" w:rsidRPr="00F853BF">
        <w:t>annotated with</w:t>
      </w:r>
      <w:r w:rsidR="00FF4863">
        <w:t xml:space="preserve"> </w:t>
      </w:r>
      <w:r w:rsidR="00FF4863" w:rsidRPr="00F853BF">
        <w:t>the</w:t>
      </w:r>
      <w:r w:rsidR="00FF4863">
        <w:t xml:space="preserve"> </w:t>
      </w:r>
      <w:r w:rsidR="00FF4863" w:rsidRPr="00F853BF">
        <w:t>term</w:t>
      </w:r>
      <w:r w:rsidR="00FF4863">
        <w:t xml:space="preserve"> </w:t>
      </w:r>
      <w:proofErr w:type="spellStart"/>
      <w:r w:rsidR="00FF4863" w:rsidRPr="00F853BF">
        <w:t>Ti</w:t>
      </w:r>
      <w:proofErr w:type="spellEnd"/>
      <w:del w:id="330" w:author="Katelyn Campbell" w:date="2019-04-23T06:46:00Z">
        <w:r w:rsidR="00FF4863" w:rsidRPr="00F853BF" w:rsidDel="0021769E">
          <w:delText xml:space="preserve"> </w:delText>
        </w:r>
      </w:del>
      <w:r w:rsidR="00FF4863" w:rsidRPr="00F853BF">
        <w:t xml:space="preserve"> itself</w:t>
      </w:r>
      <w:ins w:id="331" w:author="Katelyn Campbell" w:date="2019-04-23T06:46:00Z">
        <w:r w:rsidR="0021769E">
          <w:t>,</w:t>
        </w:r>
      </w:ins>
      <w:r w:rsidR="00FF4863">
        <w:t xml:space="preserve"> </w:t>
      </w:r>
      <w:r w:rsidR="00FF4863" w:rsidRPr="00F853BF">
        <w:t>but</w:t>
      </w:r>
      <w:r w:rsidR="00FF4863">
        <w:t xml:space="preserve"> </w:t>
      </w:r>
      <w:r w:rsidR="00FF4863" w:rsidRPr="00F853BF">
        <w:t>also</w:t>
      </w:r>
      <w:r w:rsidR="00FF4863">
        <w:t xml:space="preserve"> </w:t>
      </w:r>
      <w:r w:rsidR="00FF4863" w:rsidRPr="00F853BF">
        <w:t>with</w:t>
      </w:r>
      <w:r w:rsidR="00FF4863">
        <w:t xml:space="preserve"> </w:t>
      </w:r>
      <w:r w:rsidR="00FF4863" w:rsidRPr="00F853BF">
        <w:t>all</w:t>
      </w:r>
      <w:r w:rsidR="00FF4863">
        <w:t xml:space="preserve"> </w:t>
      </w:r>
      <w:r w:rsidR="00FF4863" w:rsidRPr="00F853BF">
        <w:t>GO</w:t>
      </w:r>
      <w:r w:rsidR="00FF4863">
        <w:t xml:space="preserve"> </w:t>
      </w:r>
      <w:r w:rsidR="00FF4863" w:rsidRPr="00F853BF">
        <w:t>terms</w:t>
      </w:r>
      <w:ins w:id="332" w:author="Katelyn Campbell" w:date="2019-04-23T06:48:00Z">
        <w:r w:rsidR="0021769E">
          <w:t xml:space="preserve"> – </w:t>
        </w:r>
      </w:ins>
      <w:ins w:id="333" w:author="Katelyn Campbell" w:date="2019-04-23T06:49:00Z">
        <w:r w:rsidR="0021769E">
          <w:t>both general and specific terminology alike.</w:t>
        </w:r>
      </w:ins>
      <w:r w:rsidR="00FF4863">
        <w:t xml:space="preserve"> </w:t>
      </w:r>
      <w:del w:id="334" w:author="Katelyn Campbell" w:date="2019-04-23T06:49:00Z">
        <w:r w:rsidR="00FF4863" w:rsidRPr="00F853BF" w:rsidDel="0021769E">
          <w:delText>that</w:delText>
        </w:r>
        <w:r w:rsidR="00FF4863" w:rsidDel="0021769E">
          <w:delText xml:space="preserve"> </w:delText>
        </w:r>
        <w:r w:rsidR="00FF4863" w:rsidRPr="00F853BF" w:rsidDel="0021769E">
          <w:delText>are</w:delText>
        </w:r>
        <w:r w:rsidR="00FF4863" w:rsidDel="0021769E">
          <w:delText xml:space="preserve"> </w:delText>
        </w:r>
        <w:r w:rsidR="00FF4863" w:rsidRPr="00F853BF" w:rsidDel="0021769E">
          <w:delText>a</w:delText>
        </w:r>
        <w:r w:rsidR="00FF4863" w:rsidDel="0021769E">
          <w:delText xml:space="preserve"> </w:delText>
        </w:r>
        <w:r w:rsidR="00FF4863" w:rsidRPr="00F853BF" w:rsidDel="0021769E">
          <w:delText>more</w:delText>
        </w:r>
        <w:r w:rsidR="00FF4863" w:rsidDel="0021769E">
          <w:delText xml:space="preserve"> </w:delText>
        </w:r>
        <w:r w:rsidR="00FF4863" w:rsidRPr="00F853BF" w:rsidDel="0021769E">
          <w:delText>general statement</w:delText>
        </w:r>
        <w:r w:rsidR="00FF4863" w:rsidDel="0021769E">
          <w:delText xml:space="preserve"> </w:delText>
        </w:r>
        <w:r w:rsidR="00FF4863" w:rsidRPr="00F853BF" w:rsidDel="0021769E">
          <w:delText>of</w:delText>
        </w:r>
        <w:r w:rsidR="00FF4863" w:rsidDel="0021769E">
          <w:delText xml:space="preserve"> </w:delText>
        </w:r>
        <w:r w:rsidR="00FF4863" w:rsidRPr="00F853BF" w:rsidDel="0021769E">
          <w:delText>that</w:delText>
        </w:r>
        <w:r w:rsidR="00FF4863" w:rsidDel="0021769E">
          <w:delText xml:space="preserve"> </w:delText>
        </w:r>
        <w:r w:rsidR="00FF4863" w:rsidRPr="00F853BF" w:rsidDel="0021769E">
          <w:delText>term</w:delText>
        </w:r>
      </w:del>
      <w:ins w:id="335" w:author="Katelyn Campbell" w:date="2019-04-23T06:49:00Z">
        <w:r w:rsidR="0021769E">
          <w:t>For example</w:t>
        </w:r>
      </w:ins>
      <w:ins w:id="336" w:author="Katelyn Campbell" w:date="2019-04-23T06:50:00Z">
        <w:r w:rsidR="0021769E">
          <w:t>,</w:t>
        </w:r>
      </w:ins>
      <w:del w:id="337" w:author="Katelyn Campbell" w:date="2019-04-23T06:49:00Z">
        <w:r w:rsidR="00FF4863" w:rsidDel="0021769E">
          <w:delText xml:space="preserve"> </w:delText>
        </w:r>
        <w:r w:rsidR="00FF4863" w:rsidRPr="00F853BF" w:rsidDel="0021769E">
          <w:delText>(e.g.</w:delText>
        </w:r>
      </w:del>
      <w:r w:rsidR="00FF4863">
        <w:t xml:space="preserve"> </w:t>
      </w:r>
      <w:r w:rsidR="00FF4863" w:rsidRPr="00F853BF">
        <w:t>any</w:t>
      </w:r>
      <w:r w:rsidR="00FF4863">
        <w:t xml:space="preserve"> </w:t>
      </w:r>
      <w:r w:rsidR="00FF4863" w:rsidRPr="00F853BF">
        <w:t>gene</w:t>
      </w:r>
      <w:r w:rsidR="00FF4863">
        <w:t xml:space="preserve"> </w:t>
      </w:r>
      <w:del w:id="338" w:author="Katelyn Campbell" w:date="2019-04-23T06:49:00Z">
        <w:r w:rsidR="00FF4863" w:rsidRPr="00F853BF" w:rsidDel="0021769E">
          <w:delText>that</w:delText>
        </w:r>
        <w:r w:rsidR="00FF4863" w:rsidDel="0021769E">
          <w:delText xml:space="preserve"> </w:delText>
        </w:r>
        <w:r w:rsidR="00FF4863" w:rsidRPr="00F853BF" w:rsidDel="0021769E">
          <w:delText>is</w:delText>
        </w:r>
        <w:r w:rsidR="00FF4863" w:rsidDel="0021769E">
          <w:delText xml:space="preserve"> </w:delText>
        </w:r>
      </w:del>
      <w:ins w:id="339" w:author="Katelyn Campbell" w:date="2019-04-23T06:50:00Z">
        <w:r w:rsidR="0021769E">
          <w:t>a</w:t>
        </w:r>
      </w:ins>
      <w:r w:rsidR="00FF4863" w:rsidRPr="00F853BF">
        <w:t>part</w:t>
      </w:r>
      <w:r w:rsidR="00FF4863">
        <w:t xml:space="preserve"> </w:t>
      </w:r>
      <w:r w:rsidR="00FF4863" w:rsidRPr="00F853BF">
        <w:t>of</w:t>
      </w:r>
      <w:r w:rsidR="00FF4863">
        <w:t xml:space="preserve"> </w:t>
      </w:r>
      <w:r w:rsidR="00FF4863" w:rsidRPr="00F853BF">
        <w:t>a</w:t>
      </w:r>
      <w:r w:rsidR="00FF4863">
        <w:t xml:space="preserve"> </w:t>
      </w:r>
      <w:r w:rsidR="00FF4863" w:rsidRPr="00F853BF">
        <w:t>metabolic</w:t>
      </w:r>
      <w:r w:rsidR="00FF4863">
        <w:t xml:space="preserve"> </w:t>
      </w:r>
      <w:r w:rsidR="00FF4863" w:rsidRPr="00F853BF">
        <w:t>process</w:t>
      </w:r>
      <w:r w:rsidR="00FF4863">
        <w:t xml:space="preserve"> </w:t>
      </w:r>
      <w:r w:rsidR="00FF4863" w:rsidRPr="00F853BF">
        <w:t>is thereby</w:t>
      </w:r>
      <w:r w:rsidR="00FF4863">
        <w:t xml:space="preserve"> </w:t>
      </w:r>
      <w:r w:rsidR="00FF4863" w:rsidRPr="00F853BF">
        <w:t>also</w:t>
      </w:r>
      <w:r w:rsidR="00FF4863">
        <w:t xml:space="preserve"> </w:t>
      </w:r>
      <w:r w:rsidR="00FF4863" w:rsidRPr="00F853BF">
        <w:t>part</w:t>
      </w:r>
      <w:r w:rsidR="00FF4863">
        <w:t xml:space="preserve"> </w:t>
      </w:r>
      <w:r w:rsidR="00FF4863" w:rsidRPr="00F853BF">
        <w:t>of</w:t>
      </w:r>
      <w:r w:rsidR="00FF4863">
        <w:t xml:space="preserve"> </w:t>
      </w:r>
      <w:r w:rsidR="00FF4863" w:rsidRPr="00F853BF">
        <w:t>a</w:t>
      </w:r>
      <w:r w:rsidR="00FF4863">
        <w:t xml:space="preserve"> </w:t>
      </w:r>
      <w:r w:rsidR="00FF4863" w:rsidRPr="00F853BF">
        <w:t>biological</w:t>
      </w:r>
      <w:r w:rsidR="00FF4863">
        <w:t xml:space="preserve"> </w:t>
      </w:r>
      <w:r w:rsidR="00FF4863" w:rsidRPr="00F853BF">
        <w:t>process</w:t>
      </w:r>
      <w:del w:id="340" w:author="Katelyn Campbell" w:date="2019-04-23T06:50:00Z">
        <w:r w:rsidR="00FF4863" w:rsidRPr="00F853BF" w:rsidDel="0021769E">
          <w:delText>)</w:delText>
        </w:r>
      </w:del>
      <w:r w:rsidR="00FF4863" w:rsidRPr="00F853BF">
        <w:t>.</w:t>
      </w:r>
      <w:r w:rsidR="00FF4863">
        <w:t xml:space="preserve">  </w:t>
      </w:r>
      <w:del w:id="341" w:author="Katelyn Campbell" w:date="2019-04-23T06:51:00Z">
        <w:r w:rsidR="00FF4863" w:rsidRPr="00F853BF" w:rsidDel="0021769E">
          <w:delText>We</w:delText>
        </w:r>
        <w:r w:rsidR="00FF4863" w:rsidDel="0021769E">
          <w:delText xml:space="preserve"> </w:delText>
        </w:r>
        <w:r w:rsidR="00FF4863" w:rsidRPr="00F853BF" w:rsidDel="0021769E">
          <w:delText>do</w:delText>
        </w:r>
        <w:r w:rsidR="00FF4863" w:rsidDel="0021769E">
          <w:delText xml:space="preserve"> </w:delText>
        </w:r>
        <w:r w:rsidR="00FF4863" w:rsidRPr="00F853BF" w:rsidDel="0021769E">
          <w:delText>that</w:delText>
        </w:r>
        <w:r w:rsidR="00FF4863" w:rsidDel="0021769E">
          <w:delText xml:space="preserve"> </w:delText>
        </w:r>
      </w:del>
      <w:r w:rsidR="00FF4863" w:rsidRPr="00F853BF">
        <w:t>f</w:t>
      </w:r>
      <w:del w:id="342" w:author="Katelyn Campbell" w:date="2019-04-23T06:51:00Z">
        <w:r w:rsidR="00FF4863" w:rsidRPr="00F853BF" w:rsidDel="0021769E">
          <w:delText>or</w:delText>
        </w:r>
      </w:del>
      <w:r w:rsidR="00FF4863">
        <w:t xml:space="preserve"> </w:t>
      </w:r>
      <w:del w:id="343" w:author="Katelyn Campbell" w:date="2019-04-23T06:51:00Z">
        <w:r w:rsidR="00FF4863" w:rsidRPr="00F853BF" w:rsidDel="0021769E">
          <w:delText>a</w:delText>
        </w:r>
      </w:del>
      <w:ins w:id="344" w:author="Katelyn Campbell" w:date="2019-04-23T06:51:00Z">
        <w:r w:rsidR="0021769E">
          <w:t>A</w:t>
        </w:r>
      </w:ins>
      <w:r w:rsidR="00FF4863" w:rsidRPr="00F853BF">
        <w:t>ll</w:t>
      </w:r>
      <w:r w:rsidR="00FF4863">
        <w:t xml:space="preserve"> </w:t>
      </w:r>
      <w:r w:rsidR="00FF4863" w:rsidRPr="00F853BF">
        <w:t>terms</w:t>
      </w:r>
      <w:r w:rsidR="00FF4863">
        <w:t xml:space="preserve"> </w:t>
      </w:r>
      <w:r w:rsidR="00FF4863" w:rsidRPr="00F853BF">
        <w:t>T  in</w:t>
      </w:r>
      <w:r w:rsidR="00FF4863">
        <w:t xml:space="preserve"> </w:t>
      </w:r>
      <w:r w:rsidR="00FF4863" w:rsidRPr="00F853BF">
        <w:t>the dataset</w:t>
      </w:r>
      <w:r w:rsidR="00FF4863">
        <w:t xml:space="preserve"> </w:t>
      </w:r>
      <w:ins w:id="345" w:author="Katelyn Campbell" w:date="2019-04-23T06:51:00Z">
        <w:r w:rsidR="0021769E">
          <w:t xml:space="preserve">are annotated like that </w:t>
        </w:r>
      </w:ins>
      <w:ins w:id="346" w:author="Katelyn Campbell" w:date="2019-04-23T06:52:00Z">
        <w:r w:rsidR="0021769E">
          <w:t>then</w:t>
        </w:r>
        <w:r w:rsidR="004F690E">
          <w:t xml:space="preserve"> </w:t>
        </w:r>
      </w:ins>
      <w:del w:id="347" w:author="Katelyn Campbell" w:date="2019-04-23T06:52:00Z">
        <w:r w:rsidR="00FF4863" w:rsidRPr="00F853BF" w:rsidDel="0021769E">
          <w:delText>and</w:delText>
        </w:r>
        <w:r w:rsidR="00FF4863" w:rsidDel="004F690E">
          <w:delText xml:space="preserve"> </w:delText>
        </w:r>
        <w:r w:rsidR="00FF4863" w:rsidRPr="00F853BF" w:rsidDel="004F690E">
          <w:delText>combine</w:delText>
        </w:r>
      </w:del>
      <w:r w:rsidR="00FF4863">
        <w:t xml:space="preserve"> </w:t>
      </w:r>
      <w:r w:rsidR="00FF4863" w:rsidRPr="00F853BF">
        <w:t>all</w:t>
      </w:r>
      <w:r w:rsidR="00FF4863">
        <w:t xml:space="preserve"> </w:t>
      </w:r>
      <w:del w:id="348" w:author="Katelyn Campbell" w:date="2019-04-23T06:52:00Z">
        <w:r w:rsidR="00FF4863" w:rsidRPr="00F853BF" w:rsidDel="004F690E">
          <w:delText>of</w:delText>
        </w:r>
        <w:r w:rsidR="00FF4863" w:rsidDel="004F690E">
          <w:delText xml:space="preserve"> </w:delText>
        </w:r>
        <w:r w:rsidR="00FF4863" w:rsidRPr="00F853BF" w:rsidDel="004F690E">
          <w:delText>the</w:delText>
        </w:r>
        <w:r w:rsidR="00FF4863" w:rsidDel="004F690E">
          <w:delText xml:space="preserve"> </w:delText>
        </w:r>
      </w:del>
      <w:r w:rsidR="00FF4863" w:rsidRPr="00F853BF">
        <w:t>terms</w:t>
      </w:r>
      <w:r w:rsidR="00FF4863">
        <w:t xml:space="preserve"> </w:t>
      </w:r>
      <w:r w:rsidR="00FF4863" w:rsidRPr="00F853BF">
        <w:t>and</w:t>
      </w:r>
      <w:r w:rsidR="00FF4863">
        <w:t xml:space="preserve"> </w:t>
      </w:r>
      <w:r w:rsidR="00FF4863" w:rsidRPr="00F853BF">
        <w:t>their</w:t>
      </w:r>
      <w:r w:rsidR="00FF4863">
        <w:t xml:space="preserve"> </w:t>
      </w:r>
      <w:r w:rsidR="00FF4863" w:rsidRPr="00F853BF">
        <w:t>ancestors</w:t>
      </w:r>
      <w:ins w:id="349" w:author="Katelyn Campbell" w:date="2019-04-23T06:52:00Z">
        <w:r w:rsidR="004F690E">
          <w:t xml:space="preserve"> are combined</w:t>
        </w:r>
      </w:ins>
      <w:r w:rsidR="00FF4863">
        <w:t xml:space="preserve"> </w:t>
      </w:r>
      <w:r w:rsidR="00FF4863" w:rsidRPr="00F853BF">
        <w:t>into</w:t>
      </w:r>
      <w:r w:rsidR="00FF4863">
        <w:t xml:space="preserve"> </w:t>
      </w:r>
      <w:r w:rsidR="00FF4863" w:rsidRPr="00F853BF">
        <w:t>one</w:t>
      </w:r>
      <w:r w:rsidR="00FF4863">
        <w:t xml:space="preserve"> </w:t>
      </w:r>
      <w:r w:rsidR="00FF4863" w:rsidRPr="00F853BF">
        <w:t>big</w:t>
      </w:r>
      <w:r w:rsidR="00FF4863">
        <w:t xml:space="preserve"> </w:t>
      </w:r>
      <w:r w:rsidR="00FF4863" w:rsidRPr="00F853BF">
        <w:t>genome</w:t>
      </w:r>
      <w:ins w:id="350" w:author="Katelyn Campbell" w:date="2019-04-23T06:53:00Z">
        <w:r w:rsidR="004F690E">
          <w:t xml:space="preserve"> --</w:t>
        </w:r>
      </w:ins>
      <w:del w:id="351" w:author="Katelyn Campbell" w:date="2019-04-23T06:50:00Z">
        <w:r w:rsidR="00FF4863" w:rsidRPr="00F853BF" w:rsidDel="0021769E">
          <w:delText xml:space="preserve">- </w:delText>
        </w:r>
      </w:del>
      <w:commentRangeStart w:id="352"/>
      <w:r w:rsidR="00FF4863" w:rsidRPr="00F853BF">
        <w:t>wide</w:t>
      </w:r>
      <w:r w:rsidR="00FF4863">
        <w:t xml:space="preserve"> </w:t>
      </w:r>
      <w:r w:rsidR="00FF4863" w:rsidRPr="00F853BF">
        <w:t>set</w:t>
      </w:r>
      <w:r w:rsidR="00FF4863">
        <w:t xml:space="preserve"> </w:t>
      </w:r>
      <w:r w:rsidR="00FF4863" w:rsidRPr="00F853BF">
        <w:t>S,</w:t>
      </w:r>
      <w:r w:rsidR="00FF4863">
        <w:t xml:space="preserve"> </w:t>
      </w:r>
      <w:r w:rsidR="00FF4863" w:rsidRPr="00F853BF">
        <w:t>irrespectively</w:t>
      </w:r>
      <w:r w:rsidR="00FF4863">
        <w:t xml:space="preserve"> </w:t>
      </w:r>
      <w:r w:rsidR="00FF4863" w:rsidRPr="00F853BF">
        <w:t>of</w:t>
      </w:r>
      <w:r w:rsidR="00FF4863">
        <w:t xml:space="preserve"> </w:t>
      </w:r>
      <w:r w:rsidR="00FF4863" w:rsidRPr="00F853BF">
        <w:t>the</w:t>
      </w:r>
      <w:r w:rsidR="00FF4863">
        <w:t xml:space="preserve"> </w:t>
      </w:r>
      <w:r w:rsidR="00FF4863" w:rsidRPr="00F853BF">
        <w:t>gene</w:t>
      </w:r>
      <w:r w:rsidR="00FF4863">
        <w:t xml:space="preserve"> </w:t>
      </w:r>
      <w:r w:rsidR="00FF4863" w:rsidRPr="00F853BF">
        <w:t>they</w:t>
      </w:r>
      <w:r w:rsidR="00FF4863">
        <w:t xml:space="preserve"> </w:t>
      </w:r>
      <w:r w:rsidR="00FF4863" w:rsidRPr="00F853BF">
        <w:t>were</w:t>
      </w:r>
      <w:r w:rsidR="00FF4863">
        <w:t xml:space="preserve"> </w:t>
      </w:r>
      <w:r w:rsidR="00FF4863" w:rsidRPr="00F853BF">
        <w:t>originally</w:t>
      </w:r>
      <w:r w:rsidR="00FF4863">
        <w:t xml:space="preserve"> </w:t>
      </w:r>
      <w:r w:rsidR="00FF4863" w:rsidRPr="00F853BF">
        <w:t>associated</w:t>
      </w:r>
      <w:r w:rsidR="00FF4863">
        <w:t xml:space="preserve"> </w:t>
      </w:r>
      <w:r w:rsidR="00FF4863" w:rsidRPr="00F853BF">
        <w:t>with:</w:t>
      </w:r>
      <w:commentRangeEnd w:id="352"/>
      <w:r w:rsidR="004F690E">
        <w:rPr>
          <w:rStyle w:val="CommentReference"/>
        </w:rPr>
        <w:commentReference w:id="352"/>
      </w:r>
    </w:p>
    <w:p w14:paraId="354109B8" w14:textId="77777777" w:rsidR="0037542D" w:rsidRDefault="0037542D" w:rsidP="0021769E">
      <w:pPr>
        <w:tabs>
          <w:tab w:val="left" w:pos="2576"/>
        </w:tabs>
        <w:spacing w:before="13" w:line="259" w:lineRule="auto"/>
        <w:ind w:right="4320"/>
        <w:jc w:val="both"/>
      </w:pPr>
    </w:p>
    <w:p w14:paraId="0877DC62" w14:textId="7E310FB7" w:rsidR="00567548" w:rsidRDefault="00FF4863" w:rsidP="00F71902">
      <w:pPr>
        <w:tabs>
          <w:tab w:val="left" w:pos="2576"/>
        </w:tabs>
        <w:spacing w:before="13" w:line="259" w:lineRule="auto"/>
        <w:ind w:right="4320"/>
        <w:jc w:val="both"/>
      </w:pPr>
      <m:oMath>
        <m:r>
          <w:rPr>
            <w:rFonts w:ascii="Cambria Math" w:hAnsi="Cambria Math" w:cs="Cambria Math"/>
            <w:sz w:val="32"/>
          </w:rPr>
          <m:t xml:space="preserve">S= </m:t>
        </m:r>
        <m:nary>
          <m:naryPr>
            <m:chr m:val="⋃"/>
            <m:limLoc m:val="subSup"/>
            <m:ctrlPr>
              <w:rPr>
                <w:rFonts w:ascii="Cambria Math" w:hAnsi="Cambria Math" w:cs="Cambria Math"/>
                <w:i/>
                <w:sz w:val="32"/>
              </w:rPr>
            </m:ctrlPr>
          </m:naryPr>
          <m:sub>
            <m:r>
              <w:rPr>
                <w:rFonts w:ascii="Cambria Math" w:hAnsi="Cambria Math" w:cs="Cambria Math"/>
                <w:sz w:val="32"/>
              </w:rPr>
              <m:t>i=1</m:t>
            </m:r>
          </m:sub>
          <m:sup>
            <m:r>
              <w:rPr>
                <w:rFonts w:ascii="Cambria Math" w:hAnsi="Cambria Math" w:cs="Cambria Math"/>
                <w:sz w:val="32"/>
              </w:rPr>
              <m:t>x</m:t>
            </m:r>
          </m:sup>
          <m:e>
            <m:sSub>
              <m:sSubPr>
                <m:ctrlPr>
                  <w:rPr>
                    <w:rFonts w:ascii="Cambria Math" w:hAnsi="Cambria Math" w:cs="Cambria Math"/>
                    <w:i/>
                    <w:sz w:val="32"/>
                  </w:rPr>
                </m:ctrlPr>
              </m:sSubPr>
              <m:e>
                <m:r>
                  <w:rPr>
                    <w:rFonts w:ascii="Cambria Math" w:hAnsi="Cambria Math" w:cs="Cambria Math"/>
                    <w:sz w:val="32"/>
                  </w:rPr>
                  <m:t>(T</m:t>
                </m:r>
              </m:e>
              <m:sub>
                <m:r>
                  <w:rPr>
                    <w:rFonts w:ascii="Cambria Math" w:hAnsi="Cambria Math" w:cs="Cambria Math"/>
                    <w:sz w:val="32"/>
                  </w:rPr>
                  <m:t xml:space="preserve">i  </m:t>
                </m:r>
              </m:sub>
            </m:sSub>
            <m:nary>
              <m:naryPr>
                <m:chr m:val="⋃"/>
                <m:limLoc m:val="undOvr"/>
                <m:subHide m:val="1"/>
                <m:supHide m:val="1"/>
                <m:ctrlPr>
                  <w:rPr>
                    <w:rFonts w:ascii="Cambria Math" w:hAnsi="Cambria Math" w:cs="Cambria Math"/>
                    <w:i/>
                    <w:sz w:val="32"/>
                  </w:rPr>
                </m:ctrlPr>
              </m:naryPr>
              <m:sub/>
              <m:sup/>
              <m:e>
                <m:sSub>
                  <m:sSubPr>
                    <m:ctrlPr>
                      <w:rPr>
                        <w:rFonts w:ascii="Cambria Math" w:hAnsi="Cambria Math" w:cs="Cambria Math"/>
                        <w:i/>
                        <w:sz w:val="32"/>
                      </w:rPr>
                    </m:ctrlPr>
                  </m:sSubPr>
                  <m:e>
                    <m:r>
                      <w:rPr>
                        <w:rFonts w:ascii="Cambria Math" w:hAnsi="Cambria Math" w:cs="Cambria Math"/>
                        <w:sz w:val="32"/>
                      </w:rPr>
                      <m:t>A</m:t>
                    </m:r>
                  </m:e>
                  <m:sub>
                    <m:r>
                      <w:rPr>
                        <w:rFonts w:ascii="Cambria Math" w:hAnsi="Cambria Math" w:cs="Cambria Math"/>
                        <w:sz w:val="32"/>
                      </w:rPr>
                      <m:t>i</m:t>
                    </m:r>
                  </m:sub>
                </m:sSub>
                <m:r>
                  <w:rPr>
                    <w:rFonts w:ascii="Cambria Math" w:hAnsi="Cambria Math" w:cs="Cambria Math"/>
                    <w:sz w:val="32"/>
                  </w:rPr>
                  <m:t>)</m:t>
                </m:r>
              </m:e>
            </m:nary>
          </m:e>
        </m:nary>
      </m:oMath>
      <w:r>
        <w:t xml:space="preserve"> </w:t>
      </w:r>
      <w:ins w:id="353" w:author="Katelyn Campbell" w:date="2019-04-22T21:40:00Z">
        <w:r w:rsidR="00993C4A">
          <w:br/>
        </w:r>
      </w:ins>
    </w:p>
    <w:p w14:paraId="3AB94F61" w14:textId="15BED61B" w:rsidR="00FF4863" w:rsidDel="004F690E" w:rsidRDefault="00FF4863" w:rsidP="004F690E">
      <w:pPr>
        <w:tabs>
          <w:tab w:val="left" w:pos="2576"/>
        </w:tabs>
        <w:spacing w:before="13" w:line="259" w:lineRule="auto"/>
        <w:ind w:right="4320"/>
        <w:jc w:val="both"/>
        <w:rPr>
          <w:del w:id="354" w:author="Katelyn Campbell" w:date="2019-04-23T06:55:00Z"/>
        </w:rPr>
      </w:pPr>
      <w:r w:rsidRPr="00F853BF">
        <w:t>When</w:t>
      </w:r>
      <w:r>
        <w:t xml:space="preserve"> </w:t>
      </w:r>
      <w:r w:rsidRPr="00F853BF">
        <w:t>this</w:t>
      </w:r>
      <w:r>
        <w:t xml:space="preserve"> </w:t>
      </w:r>
      <w:r w:rsidRPr="00F853BF">
        <w:t>superset</w:t>
      </w:r>
      <w:r>
        <w:t xml:space="preserve"> </w:t>
      </w:r>
      <w:r w:rsidRPr="00F853BF">
        <w:t>of</w:t>
      </w:r>
      <w:r>
        <w:t xml:space="preserve"> </w:t>
      </w:r>
      <w:r w:rsidRPr="00F853BF">
        <w:t>annotations</w:t>
      </w:r>
      <w:r>
        <w:t xml:space="preserve"> </w:t>
      </w:r>
      <w:r w:rsidRPr="00F853BF">
        <w:t>is</w:t>
      </w:r>
      <w:r>
        <w:t xml:space="preserve"> </w:t>
      </w:r>
      <w:r w:rsidRPr="00F853BF">
        <w:t>created</w:t>
      </w:r>
      <w:r>
        <w:t xml:space="preserve"> </w:t>
      </w:r>
      <w:r w:rsidRPr="00F853BF">
        <w:t>for</w:t>
      </w:r>
      <w:r>
        <w:t xml:space="preserve"> </w:t>
      </w:r>
      <w:r w:rsidRPr="00F853BF">
        <w:t>each</w:t>
      </w:r>
      <w:r>
        <w:t xml:space="preserve"> </w:t>
      </w:r>
      <w:r w:rsidRPr="00F853BF">
        <w:t>of</w:t>
      </w:r>
      <w:r>
        <w:t xml:space="preserve"> </w:t>
      </w:r>
      <w:r w:rsidRPr="00F853BF">
        <w:t>the</w:t>
      </w:r>
      <w:r>
        <w:t xml:space="preserve"> </w:t>
      </w:r>
      <w:r w:rsidRPr="00F853BF">
        <w:t>datasets,</w:t>
      </w:r>
      <w:r>
        <w:t xml:space="preserve"> </w:t>
      </w:r>
      <w:del w:id="355" w:author="Katelyn Campbell" w:date="2019-04-23T06:55:00Z">
        <w:r w:rsidRPr="00F853BF" w:rsidDel="004F690E">
          <w:delText>we</w:delText>
        </w:r>
      </w:del>
    </w:p>
    <w:p w14:paraId="72270A29" w14:textId="239A59F6" w:rsidR="00FF4863" w:rsidRDefault="00FF4863" w:rsidP="004F690E">
      <w:pPr>
        <w:tabs>
          <w:tab w:val="left" w:pos="2576"/>
        </w:tabs>
        <w:spacing w:before="13" w:line="259" w:lineRule="auto"/>
        <w:ind w:right="4320"/>
        <w:jc w:val="both"/>
      </w:pPr>
      <w:del w:id="356" w:author="Katelyn Campbell" w:date="2019-04-23T06:55:00Z">
        <w:r w:rsidRPr="00F853BF" w:rsidDel="004F690E">
          <w:delText>can</w:delText>
        </w:r>
        <w:r w:rsidDel="004F690E">
          <w:delText xml:space="preserve"> </w:delText>
        </w:r>
        <w:r w:rsidRPr="00F853BF" w:rsidDel="004F690E">
          <w:delText>use</w:delText>
        </w:r>
        <w:r w:rsidDel="004F690E">
          <w:delText xml:space="preserve"> </w:delText>
        </w:r>
        <w:r w:rsidRPr="00F853BF" w:rsidDel="004F690E">
          <w:delText>the</w:delText>
        </w:r>
        <w:r w:rsidDel="004F690E">
          <w:delText xml:space="preserve"> </w:delText>
        </w:r>
      </w:del>
      <w:r w:rsidRPr="00F853BF">
        <w:t>Jaccard</w:t>
      </w:r>
      <w:r>
        <w:t xml:space="preserve"> </w:t>
      </w:r>
      <w:r w:rsidRPr="00F853BF">
        <w:t>Distance</w:t>
      </w:r>
      <w:r>
        <w:t xml:space="preserve"> </w:t>
      </w:r>
      <w:ins w:id="357" w:author="Katelyn Campbell" w:date="2019-04-23T06:55:00Z">
        <w:r w:rsidR="004F690E">
          <w:t xml:space="preserve">is used </w:t>
        </w:r>
      </w:ins>
      <w:r w:rsidRPr="00F853BF">
        <w:t>as</w:t>
      </w:r>
      <w:r>
        <w:t xml:space="preserve"> </w:t>
      </w:r>
      <w:r w:rsidRPr="00F853BF">
        <w:t>a</w:t>
      </w:r>
      <w:r>
        <w:t xml:space="preserve"> </w:t>
      </w:r>
      <w:r w:rsidRPr="00F853BF">
        <w:t>measure</w:t>
      </w:r>
      <w:r>
        <w:t xml:space="preserve"> </w:t>
      </w:r>
      <w:ins w:id="358" w:author="Katelyn Campbell" w:date="2019-04-23T06:55:00Z">
        <w:r w:rsidR="004F690E">
          <w:t>the similarity between</w:t>
        </w:r>
      </w:ins>
      <w:del w:id="359" w:author="Katelyn Campbell" w:date="2019-04-23T06:55:00Z">
        <w:r w:rsidRPr="00F853BF" w:rsidDel="004F690E">
          <w:delText>of</w:delText>
        </w:r>
        <w:r w:rsidDel="004F690E">
          <w:delText xml:space="preserve"> </w:delText>
        </w:r>
        <w:r w:rsidRPr="00F853BF" w:rsidDel="004F690E">
          <w:delText>how</w:delText>
        </w:r>
        <w:r w:rsidDel="004F690E">
          <w:delText xml:space="preserve"> </w:delText>
        </w:r>
        <w:r w:rsidRPr="00F853BF" w:rsidDel="004F690E">
          <w:delText>(dis-)similar</w:delText>
        </w:r>
        <w:r w:rsidDel="004F690E">
          <w:delText xml:space="preserve"> </w:delText>
        </w:r>
      </w:del>
      <w:ins w:id="360" w:author="Katelyn Campbell" w:date="2019-04-23T06:56:00Z">
        <w:r w:rsidR="004F690E">
          <w:t xml:space="preserve"> </w:t>
        </w:r>
      </w:ins>
      <w:r w:rsidRPr="00F853BF">
        <w:t>any</w:t>
      </w:r>
      <w:r>
        <w:t xml:space="preserve"> </w:t>
      </w:r>
      <w:r w:rsidRPr="00F853BF">
        <w:t>two</w:t>
      </w:r>
      <w:r>
        <w:t xml:space="preserve"> </w:t>
      </w:r>
      <w:r w:rsidRPr="00F853BF">
        <w:t>sets</w:t>
      </w:r>
      <w:ins w:id="361" w:author="Katelyn Campbell" w:date="2019-04-23T06:56:00Z">
        <w:r w:rsidR="004F690E">
          <w:t>.</w:t>
        </w:r>
      </w:ins>
      <w:del w:id="362" w:author="Katelyn Campbell" w:date="2019-04-23T06:55:00Z">
        <w:r w:rsidRPr="00F853BF" w:rsidDel="004F690E">
          <w:delText xml:space="preserve"> are</w:delText>
        </w:r>
        <w:r w:rsidDel="004F690E">
          <w:delText xml:space="preserve"> </w:delText>
        </w:r>
        <w:r w:rsidRPr="00F853BF" w:rsidDel="004F690E">
          <w:delText>from</w:delText>
        </w:r>
        <w:r w:rsidDel="004F690E">
          <w:delText xml:space="preserve"> </w:delText>
        </w:r>
        <w:r w:rsidRPr="00F853BF" w:rsidDel="004F690E">
          <w:delText>each</w:delText>
        </w:r>
        <w:r w:rsidDel="004F690E">
          <w:delText xml:space="preserve"> </w:delText>
        </w:r>
        <w:r w:rsidRPr="00F853BF" w:rsidDel="004F690E">
          <w:delText>other</w:delText>
        </w:r>
      </w:del>
      <w:r w:rsidRPr="00F853BF">
        <w:t>,</w:t>
      </w:r>
      <w:r>
        <w:t xml:space="preserve"> </w:t>
      </w:r>
      <w:ins w:id="363" w:author="Katelyn Campbell" w:date="2019-04-23T06:56:00Z">
        <w:r w:rsidR="004F690E">
          <w:t xml:space="preserve">To put </w:t>
        </w:r>
      </w:ins>
      <w:del w:id="364" w:author="Katelyn Campbell" w:date="2019-04-23T06:56:00Z">
        <w:r w:rsidRPr="00F853BF" w:rsidDel="004F690E">
          <w:delText>or</w:delText>
        </w:r>
      </w:del>
      <w:r>
        <w:t xml:space="preserve"> </w:t>
      </w:r>
      <w:r w:rsidRPr="00F853BF">
        <w:t>in</w:t>
      </w:r>
      <w:r>
        <w:t xml:space="preserve"> </w:t>
      </w:r>
      <w:r w:rsidRPr="00F853BF">
        <w:t>biological</w:t>
      </w:r>
      <w:r>
        <w:t xml:space="preserve"> </w:t>
      </w:r>
      <w:r w:rsidRPr="00F853BF">
        <w:t>terms</w:t>
      </w:r>
      <w:ins w:id="365" w:author="Katelyn Campbell" w:date="2019-04-23T06:56:00Z">
        <w:r w:rsidR="004F690E">
          <w:t>,</w:t>
        </w:r>
      </w:ins>
      <w:del w:id="366" w:author="Katelyn Campbell" w:date="2019-04-23T06:56:00Z">
        <w:r w:rsidDel="004F690E">
          <w:delText xml:space="preserve"> </w:delText>
        </w:r>
      </w:del>
      <w:ins w:id="367" w:author="Katelyn Campbell" w:date="2019-04-23T06:56:00Z">
        <w:r w:rsidR="004F690E">
          <w:t xml:space="preserve"> </w:t>
        </w:r>
      </w:ins>
      <w:del w:id="368" w:author="Katelyn Campbell" w:date="2019-04-23T06:56:00Z">
        <w:r w:rsidRPr="00F853BF" w:rsidDel="004F690E">
          <w:delText>how</w:delText>
        </w:r>
        <w:r w:rsidDel="004F690E">
          <w:delText xml:space="preserve"> </w:delText>
        </w:r>
      </w:del>
      <w:ins w:id="369" w:author="Katelyn Campbell" w:date="2019-04-23T06:56:00Z">
        <w:r w:rsidR="004F690E">
          <w:t xml:space="preserve">the </w:t>
        </w:r>
      </w:ins>
      <w:r w:rsidRPr="00F853BF">
        <w:t>differen</w:t>
      </w:r>
      <w:ins w:id="370" w:author="Katelyn Campbell" w:date="2019-04-23T06:56:00Z">
        <w:r w:rsidR="004F690E">
          <w:t>ce</w:t>
        </w:r>
      </w:ins>
      <w:del w:id="371" w:author="Katelyn Campbell" w:date="2019-04-23T06:56:00Z">
        <w:r w:rsidRPr="00F853BF" w:rsidDel="004F690E">
          <w:delText>t</w:delText>
        </w:r>
      </w:del>
      <w:r>
        <w:t xml:space="preserve"> </w:t>
      </w:r>
      <w:ins w:id="372" w:author="Katelyn Campbell" w:date="2019-04-23T06:57:00Z">
        <w:r w:rsidR="004F690E">
          <w:t xml:space="preserve">between </w:t>
        </w:r>
      </w:ins>
      <w:r w:rsidRPr="00F853BF">
        <w:t>the</w:t>
      </w:r>
      <w:r>
        <w:t xml:space="preserve"> </w:t>
      </w:r>
      <w:r w:rsidRPr="00F853BF">
        <w:t>two</w:t>
      </w:r>
      <w:r>
        <w:t xml:space="preserve"> </w:t>
      </w:r>
      <w:r w:rsidRPr="00F853BF">
        <w:t>genomes</w:t>
      </w:r>
      <w:r>
        <w:t xml:space="preserve"> </w:t>
      </w:r>
      <w:del w:id="373" w:author="Katelyn Campbell" w:date="2019-04-23T06:57:00Z">
        <w:r w:rsidRPr="00F853BF" w:rsidDel="004F690E">
          <w:delText xml:space="preserve">are </w:delText>
        </w:r>
      </w:del>
      <w:ins w:id="374" w:author="Katelyn Campbell" w:date="2019-04-23T06:57:00Z">
        <w:r w:rsidR="004F690E">
          <w:t xml:space="preserve">in respect to </w:t>
        </w:r>
      </w:ins>
      <w:del w:id="375" w:author="Katelyn Campbell" w:date="2019-04-23T06:57:00Z">
        <w:r w:rsidRPr="00F853BF" w:rsidDel="004F690E">
          <w:delText>on</w:delText>
        </w:r>
        <w:r w:rsidDel="004F690E">
          <w:delText xml:space="preserve"> </w:delText>
        </w:r>
        <w:r w:rsidRPr="00F853BF" w:rsidDel="004F690E">
          <w:delText>a</w:delText>
        </w:r>
      </w:del>
      <w:r>
        <w:t xml:space="preserve"> </w:t>
      </w:r>
      <w:ins w:id="376" w:author="Katelyn Campbell" w:date="2019-04-23T06:57:00Z">
        <w:r w:rsidR="004F690E">
          <w:t>the</w:t>
        </w:r>
      </w:ins>
      <w:ins w:id="377" w:author="Katelyn Campbell" w:date="2019-04-23T06:58:00Z">
        <w:r w:rsidR="004F690E">
          <w:t>ir</w:t>
        </w:r>
      </w:ins>
      <w:ins w:id="378" w:author="Katelyn Campbell" w:date="2019-04-23T06:57:00Z">
        <w:r w:rsidR="004F690E">
          <w:t xml:space="preserve"> </w:t>
        </w:r>
      </w:ins>
      <w:r w:rsidRPr="00F853BF">
        <w:t>functional</w:t>
      </w:r>
      <w:r>
        <w:t xml:space="preserve"> </w:t>
      </w:r>
      <w:r w:rsidRPr="00F853BF">
        <w:t>level</w:t>
      </w:r>
      <w:ins w:id="379" w:author="Katelyn Campbell" w:date="2019-04-23T06:58:00Z">
        <w:r w:rsidR="004F690E">
          <w:t>.</w:t>
        </w:r>
      </w:ins>
      <w:del w:id="380" w:author="Katelyn Campbell" w:date="2019-04-23T06:58:00Z">
        <w:r w:rsidRPr="00F853BF" w:rsidDel="004F690E">
          <w:delText>:</w:delText>
        </w:r>
      </w:del>
      <w:ins w:id="381" w:author="Katelyn Campbell" w:date="2019-04-23T06:58:00Z">
        <w:r w:rsidR="004F690E">
          <w:t xml:space="preserve"> </w:t>
        </w:r>
      </w:ins>
    </w:p>
    <w:p w14:paraId="5EBDC380" w14:textId="6960BC70" w:rsidR="00FF4863" w:rsidRDefault="00FF4863" w:rsidP="00F71902">
      <w:pPr>
        <w:tabs>
          <w:tab w:val="left" w:pos="2576"/>
        </w:tabs>
        <w:spacing w:before="13" w:line="259" w:lineRule="auto"/>
        <w:ind w:right="4320"/>
        <w:jc w:val="both"/>
      </w:pPr>
    </w:p>
    <w:p w14:paraId="3101E20A" w14:textId="1B1E9CEE" w:rsidR="00FF4863" w:rsidRPr="00F853BF" w:rsidRDefault="00FF4863" w:rsidP="00F71902">
      <w:pPr>
        <w:spacing w:before="13" w:line="259" w:lineRule="auto"/>
        <w:ind w:right="4320" w:firstLine="720"/>
      </w:pPr>
      <w:r>
        <w:rPr>
          <w:noProof/>
        </w:rPr>
        <mc:AlternateContent>
          <mc:Choice Requires="wps">
            <w:drawing>
              <wp:anchor distT="0" distB="0" distL="114300" distR="114300" simplePos="0" relativeHeight="251671552" behindDoc="1" locked="0" layoutInCell="1" allowOverlap="1" wp14:anchorId="232DF950" wp14:editId="35C23247">
                <wp:simplePos x="0" y="0"/>
                <wp:positionH relativeFrom="page">
                  <wp:posOffset>2784475</wp:posOffset>
                </wp:positionH>
                <wp:positionV relativeFrom="paragraph">
                  <wp:posOffset>155575</wp:posOffset>
                </wp:positionV>
                <wp:extent cx="239395" cy="88265"/>
                <wp:effectExtent l="3175" t="1905"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FE645" w14:textId="77777777" w:rsidR="00AD0AE5" w:rsidRDefault="00AD0AE5" w:rsidP="00FF4863">
                            <w:pPr>
                              <w:spacing w:line="120" w:lineRule="exact"/>
                              <w:ind w:right="-41"/>
                              <w:rPr>
                                <w:sz w:val="14"/>
                                <w:szCs w:val="14"/>
                              </w:rPr>
                            </w:pPr>
                            <w:r>
                              <w:rPr>
                                <w:i/>
                                <w:w w:val="99"/>
                                <w:sz w:val="14"/>
                                <w:szCs w:val="14"/>
                              </w:rPr>
                              <w:t>a</w:t>
                            </w:r>
                            <w:r>
                              <w:rPr>
                                <w:i/>
                                <w:sz w:val="14"/>
                                <w:szCs w:val="14"/>
                              </w:rPr>
                              <w:t xml:space="preserve">      </w:t>
                            </w:r>
                            <w:r>
                              <w:rPr>
                                <w:i/>
                                <w:w w:val="99"/>
                                <w:sz w:val="14"/>
                                <w:szCs w:val="1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DF950" id="Text Box 8" o:spid="_x0000_s1030" type="#_x0000_t202" style="position:absolute;left:0;text-align:left;margin-left:219.25pt;margin-top:12.25pt;width:18.85pt;height:6.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0RzrgIAAK4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" filled="f" stroked="f">
                <v:textbox inset="0,0,0,0">
                  <w:txbxContent>
                    <w:p w14:paraId="5BBFE645" w14:textId="77777777" w:rsidR="00AD0AE5" w:rsidRDefault="00AD0AE5" w:rsidP="00FF4863">
                      <w:pPr>
                        <w:spacing w:line="120" w:lineRule="exact"/>
                        <w:ind w:right="-41"/>
                        <w:rPr>
                          <w:sz w:val="14"/>
                          <w:szCs w:val="14"/>
                        </w:rPr>
                      </w:pPr>
                      <w:r>
                        <w:rPr>
                          <w:i/>
                          <w:w w:val="99"/>
                          <w:sz w:val="14"/>
                          <w:szCs w:val="14"/>
                        </w:rPr>
                        <w:t>a</w:t>
                      </w:r>
                      <w:r>
                        <w:rPr>
                          <w:i/>
                          <w:sz w:val="14"/>
                          <w:szCs w:val="14"/>
                        </w:rPr>
                        <w:t xml:space="preserve">      </w:t>
                      </w:r>
                      <w:r>
                        <w:rPr>
                          <w:i/>
                          <w:w w:val="99"/>
                          <w:sz w:val="14"/>
                          <w:szCs w:val="14"/>
                        </w:rPr>
                        <w:t>b</w:t>
                      </w:r>
                    </w:p>
                  </w:txbxContent>
                </v:textbox>
                <w10:wrap anchorx="page"/>
              </v:shape>
            </w:pict>
          </mc:Fallback>
        </mc:AlternateContent>
      </w:r>
      <w:r w:rsidRPr="00F853BF">
        <w:t>Jaccard Distance</w:t>
      </w:r>
      <w:r>
        <w:t xml:space="preserve"> </w:t>
      </w:r>
      <w:r w:rsidRPr="00F853BF">
        <w:t>(S</w:t>
      </w:r>
      <w:del w:id="382" w:author="Katelyn Campbell" w:date="2019-04-23T07:27:00Z">
        <w:r w:rsidRPr="00F853BF" w:rsidDel="0037542D">
          <w:delText xml:space="preserve"> </w:delText>
        </w:r>
      </w:del>
      <w:r w:rsidRPr="00F853BF">
        <w:t xml:space="preserve"> ,</w:t>
      </w:r>
      <w:del w:id="383" w:author="Katelyn Campbell" w:date="2019-04-23T07:27:00Z">
        <w:r w:rsidRPr="00F853BF" w:rsidDel="0037542D">
          <w:delText xml:space="preserve"> </w:delText>
        </w:r>
      </w:del>
      <w:r w:rsidRPr="00F853BF">
        <w:t>S</w:t>
      </w:r>
      <w:del w:id="384" w:author="Katelyn Campbell" w:date="2019-04-23T07:27:00Z">
        <w:r w:rsidRPr="00F853BF" w:rsidDel="0037542D">
          <w:delText xml:space="preserve">  </w:delText>
        </w:r>
      </w:del>
      <w:r w:rsidRPr="00F853BF">
        <w:t>) = 1 −   |Sa ∩  Sb|</w:t>
      </w:r>
    </w:p>
    <w:p w14:paraId="3049599F" w14:textId="77777777" w:rsidR="00FF4863" w:rsidRDefault="00115D66" w:rsidP="008A43B4">
      <w:pPr>
        <w:spacing w:before="13" w:line="259" w:lineRule="auto"/>
        <w:ind w:left="2880" w:right="4320"/>
      </w:pPr>
      <w:r>
        <w:lastRenderedPageBreak/>
        <w:t xml:space="preserve">           </w:t>
      </w:r>
      <w:r w:rsidR="00FF4863" w:rsidRPr="00F853BF">
        <w:t xml:space="preserve">|Sa  </w:t>
      </w:r>
      <w:r w:rsidR="00FF4863" w:rsidRPr="00F853BF">
        <w:rPr>
          <w:rFonts w:ascii="Cambria Math" w:hAnsi="Cambria Math" w:cs="Cambria Math"/>
        </w:rPr>
        <w:t>∪</w:t>
      </w:r>
      <w:r w:rsidR="00FF4863" w:rsidRPr="00F853BF">
        <w:t xml:space="preserve"> Sb|</w:t>
      </w:r>
    </w:p>
    <w:p w14:paraId="09000740" w14:textId="77777777" w:rsidR="00245790" w:rsidRPr="00F853BF" w:rsidRDefault="00245790" w:rsidP="008A43B4">
      <w:pPr>
        <w:spacing w:before="13" w:line="259" w:lineRule="auto"/>
        <w:ind w:right="4320"/>
        <w:jc w:val="center"/>
      </w:pPr>
    </w:p>
    <w:p w14:paraId="6122D799" w14:textId="78DCB292" w:rsidR="00FF4863" w:rsidRDefault="00FF4863" w:rsidP="008A43B4">
      <w:pPr>
        <w:tabs>
          <w:tab w:val="left" w:pos="2576"/>
        </w:tabs>
        <w:spacing w:before="13" w:line="259" w:lineRule="auto"/>
        <w:ind w:right="4320"/>
        <w:jc w:val="both"/>
      </w:pPr>
      <w:commentRangeStart w:id="385"/>
      <w:r w:rsidRPr="00F853BF">
        <w:t>Applying</w:t>
      </w:r>
      <w:r>
        <w:t xml:space="preserve"> </w:t>
      </w:r>
      <w:r w:rsidRPr="00F853BF">
        <w:t>this</w:t>
      </w:r>
      <w:r>
        <w:t xml:space="preserve"> </w:t>
      </w:r>
      <w:r w:rsidRPr="00F853BF">
        <w:t>formula</w:t>
      </w:r>
      <w:r>
        <w:t xml:space="preserve"> </w:t>
      </w:r>
      <w:r w:rsidRPr="00F853BF">
        <w:t>to</w:t>
      </w:r>
      <w:r>
        <w:t xml:space="preserve"> </w:t>
      </w:r>
      <w:r w:rsidRPr="00F853BF">
        <w:t>all</w:t>
      </w:r>
      <w:r>
        <w:t xml:space="preserve"> </w:t>
      </w:r>
      <w:r w:rsidRPr="00F853BF">
        <w:t>pairwise</w:t>
      </w:r>
      <w:r>
        <w:t xml:space="preserve"> </w:t>
      </w:r>
      <w:r w:rsidRPr="00F853BF">
        <w:t>combinations</w:t>
      </w:r>
      <w:r>
        <w:t xml:space="preserve"> </w:t>
      </w:r>
      <w:r w:rsidRPr="00F853BF">
        <w:t>of</w:t>
      </w:r>
      <w:r>
        <w:t xml:space="preserve"> </w:t>
      </w:r>
      <w:r w:rsidRPr="00F853BF">
        <w:t>the</w:t>
      </w:r>
      <w:r>
        <w:t xml:space="preserve"> </w:t>
      </w:r>
      <w:r w:rsidRPr="00F853BF">
        <w:t>genomes</w:t>
      </w:r>
      <w:r>
        <w:t xml:space="preserve"> </w:t>
      </w:r>
      <w:r w:rsidRPr="00F853BF">
        <w:t>we’re looking</w:t>
      </w:r>
      <w:r>
        <w:t xml:space="preserve"> </w:t>
      </w:r>
      <w:r w:rsidRPr="00F853BF">
        <w:t>at</w:t>
      </w:r>
      <w:r>
        <w:t xml:space="preserve"> </w:t>
      </w:r>
      <w:r w:rsidRPr="00F853BF">
        <w:t>yields</w:t>
      </w:r>
      <w:r>
        <w:t xml:space="preserve"> </w:t>
      </w:r>
      <w:r w:rsidRPr="00F853BF">
        <w:t>a</w:t>
      </w:r>
      <w:r>
        <w:t xml:space="preserve"> </w:t>
      </w:r>
      <w:r w:rsidRPr="00F853BF">
        <w:t>S ×</w:t>
      </w:r>
      <w:ins w:id="386" w:author="Katelyn Campbell" w:date="2019-04-22T21:40:00Z">
        <w:r w:rsidR="00B61C69">
          <w:t xml:space="preserve"> </w:t>
        </w:r>
      </w:ins>
      <w:r w:rsidRPr="00F853BF">
        <w:t>S distance</w:t>
      </w:r>
      <w:r>
        <w:t xml:space="preserve"> </w:t>
      </w:r>
      <w:r w:rsidRPr="00F853BF">
        <w:t>matrix</w:t>
      </w:r>
      <w:r>
        <w:t xml:space="preserve"> </w:t>
      </w:r>
      <w:del w:id="387" w:author="Katelyn Campbell" w:date="2019-04-22T21:40:00Z">
        <w:r w:rsidRPr="00F853BF" w:rsidDel="00B61C69">
          <w:delText>that</w:delText>
        </w:r>
        <w:r w:rsidDel="00B61C69">
          <w:delText xml:space="preserve"> </w:delText>
        </w:r>
        <w:r w:rsidRPr="00F853BF" w:rsidDel="00B61C69">
          <w:delText>can</w:delText>
        </w:r>
      </w:del>
      <w:ins w:id="388" w:author="Katelyn Campbell" w:date="2019-04-22T21:40:00Z">
        <w:r w:rsidR="00B61C69">
          <w:t>which</w:t>
        </w:r>
      </w:ins>
      <w:r>
        <w:t xml:space="preserve"> </w:t>
      </w:r>
      <w:r w:rsidRPr="00F853BF">
        <w:t>then</w:t>
      </w:r>
      <w:r>
        <w:t xml:space="preserve"> </w:t>
      </w:r>
      <w:r w:rsidRPr="00F853BF">
        <w:t>serve</w:t>
      </w:r>
      <w:ins w:id="389" w:author="Katelyn Campbell" w:date="2019-04-22T21:40:00Z">
        <w:r w:rsidR="00B61C69">
          <w:t>s</w:t>
        </w:r>
      </w:ins>
      <w:r>
        <w:t xml:space="preserve"> </w:t>
      </w:r>
      <w:r w:rsidRPr="00F853BF">
        <w:t>as</w:t>
      </w:r>
      <w:r>
        <w:t xml:space="preserve"> </w:t>
      </w:r>
      <w:r w:rsidRPr="00F853BF">
        <w:t>the</w:t>
      </w:r>
      <w:r>
        <w:t xml:space="preserve"> </w:t>
      </w:r>
      <w:r w:rsidRPr="00F853BF">
        <w:t>input</w:t>
      </w:r>
      <w:r>
        <w:t xml:space="preserve"> </w:t>
      </w:r>
      <w:r w:rsidRPr="00F853BF">
        <w:t>for</w:t>
      </w:r>
      <w:r>
        <w:t xml:space="preserve"> </w:t>
      </w:r>
      <w:r w:rsidRPr="00F853BF">
        <w:t>a neighbor</w:t>
      </w:r>
      <w:r>
        <w:t xml:space="preserve"> </w:t>
      </w:r>
      <w:r w:rsidRPr="00F853BF">
        <w:t>joining</w:t>
      </w:r>
      <w:r>
        <w:t xml:space="preserve"> </w:t>
      </w:r>
      <w:r w:rsidRPr="00F853BF">
        <w:t>algorithm</w:t>
      </w:r>
      <w:r>
        <w:t xml:space="preserve"> </w:t>
      </w:r>
      <w:r w:rsidRPr="00F853BF">
        <w:t>(provided</w:t>
      </w:r>
      <w:r>
        <w:t xml:space="preserve"> </w:t>
      </w:r>
      <w:r w:rsidRPr="00F853BF">
        <w:t>by</w:t>
      </w:r>
      <w:r>
        <w:t xml:space="preserve"> </w:t>
      </w:r>
      <w:r w:rsidRPr="00F853BF">
        <w:t>PHYLIP).</w:t>
      </w:r>
      <w:r>
        <w:t xml:space="preserve"> </w:t>
      </w:r>
      <w:commentRangeEnd w:id="385"/>
      <w:r w:rsidR="0037542D">
        <w:rPr>
          <w:rStyle w:val="CommentReference"/>
        </w:rPr>
        <w:commentReference w:id="385"/>
      </w:r>
      <w:commentRangeStart w:id="390"/>
      <w:r w:rsidRPr="0037542D">
        <w:rPr>
          <w:strike/>
          <w:rPrChange w:id="391" w:author="Katelyn Campbell" w:date="2019-04-23T07:30:00Z">
            <w:rPr/>
          </w:rPrChange>
        </w:rPr>
        <w:t>I</w:t>
      </w:r>
      <w:commentRangeEnd w:id="390"/>
      <w:r w:rsidR="00B61C69" w:rsidRPr="0037542D">
        <w:rPr>
          <w:rStyle w:val="CommentReference"/>
          <w:strike/>
          <w:rPrChange w:id="392" w:author="Katelyn Campbell" w:date="2019-04-23T07:30:00Z">
            <w:rPr>
              <w:rStyle w:val="CommentReference"/>
            </w:rPr>
          </w:rPrChange>
        </w:rPr>
        <w:commentReference w:id="390"/>
      </w:r>
      <w:r w:rsidRPr="0037542D">
        <w:rPr>
          <w:strike/>
          <w:rPrChange w:id="393" w:author="Katelyn Campbell" w:date="2019-04-23T07:30:00Z">
            <w:rPr/>
          </w:rPrChange>
        </w:rPr>
        <w:t xml:space="preserve"> rooted </w:t>
      </w:r>
      <w:del w:id="394" w:author="Katelyn Campbell" w:date="2019-04-23T07:30:00Z">
        <w:r w:rsidRPr="00F853BF" w:rsidDel="0037542D">
          <w:delText>t</w:delText>
        </w:r>
      </w:del>
      <w:ins w:id="395" w:author="Katelyn Campbell" w:date="2019-04-23T07:30:00Z">
        <w:r w:rsidR="0037542D">
          <w:t>T</w:t>
        </w:r>
      </w:ins>
      <w:r w:rsidRPr="00F853BF">
        <w:t>he</w:t>
      </w:r>
      <w:r>
        <w:t xml:space="preserve"> </w:t>
      </w:r>
      <w:r w:rsidRPr="00F853BF">
        <w:t>resulting</w:t>
      </w:r>
      <w:r>
        <w:t xml:space="preserve"> </w:t>
      </w:r>
      <w:r w:rsidRPr="00F853BF">
        <w:t xml:space="preserve">tree </w:t>
      </w:r>
      <w:ins w:id="396" w:author="Katelyn Campbell" w:date="2019-04-23T07:30:00Z">
        <w:r w:rsidR="0037542D">
          <w:t xml:space="preserve">was </w:t>
        </w:r>
      </w:ins>
      <w:r w:rsidRPr="00F853BF">
        <w:t>manually</w:t>
      </w:r>
      <w:r>
        <w:t xml:space="preserve"> </w:t>
      </w:r>
      <w:ins w:id="397" w:author="Katelyn Campbell" w:date="2019-04-23T07:30:00Z">
        <w:r w:rsidR="0037542D">
          <w:t xml:space="preserve">rooted </w:t>
        </w:r>
      </w:ins>
      <w:r w:rsidRPr="00F853BF">
        <w:t>outside</w:t>
      </w:r>
      <w:r>
        <w:t xml:space="preserve"> </w:t>
      </w:r>
      <w:r w:rsidRPr="00F853BF">
        <w:t>of</w:t>
      </w:r>
      <w:r>
        <w:t xml:space="preserve"> </w:t>
      </w:r>
      <w:r w:rsidRPr="00F853BF">
        <w:t>the</w:t>
      </w:r>
      <w:r>
        <w:t xml:space="preserve"> </w:t>
      </w:r>
      <w:r w:rsidRPr="00F853BF">
        <w:t>grasses</w:t>
      </w:r>
      <w:r>
        <w:t xml:space="preserve"> </w:t>
      </w:r>
      <w:r w:rsidRPr="00F853BF">
        <w:t>(maize,</w:t>
      </w:r>
      <w:r>
        <w:t xml:space="preserve"> </w:t>
      </w:r>
      <w:r w:rsidRPr="00F853BF">
        <w:t>wheat,</w:t>
      </w:r>
      <w:r>
        <w:t xml:space="preserve"> </w:t>
      </w:r>
      <w:r w:rsidRPr="00F853BF">
        <w:t>rice,</w:t>
      </w:r>
      <w:r>
        <w:t xml:space="preserve"> </w:t>
      </w:r>
      <w:r w:rsidRPr="00F853BF">
        <w:t>barley).</w:t>
      </w:r>
    </w:p>
    <w:p w14:paraId="10B5EF03" w14:textId="77777777" w:rsidR="00FF4863" w:rsidRPr="00F853BF" w:rsidRDefault="00FF4863" w:rsidP="008A43B4">
      <w:pPr>
        <w:tabs>
          <w:tab w:val="left" w:pos="2576"/>
        </w:tabs>
        <w:spacing w:before="13" w:line="259" w:lineRule="auto"/>
        <w:ind w:right="4320"/>
        <w:jc w:val="both"/>
      </w:pPr>
    </w:p>
    <w:p w14:paraId="2E9F052E" w14:textId="77777777" w:rsidR="00FF4863" w:rsidRPr="008A43B4" w:rsidRDefault="00FF4863" w:rsidP="008A43B4">
      <w:pPr>
        <w:tabs>
          <w:tab w:val="left" w:pos="2576"/>
        </w:tabs>
        <w:spacing w:before="13" w:line="259" w:lineRule="auto"/>
        <w:ind w:right="4320"/>
        <w:jc w:val="both"/>
        <w:rPr>
          <w:i/>
          <w:sz w:val="24"/>
        </w:rPr>
      </w:pPr>
      <w:r w:rsidRPr="008A43B4">
        <w:rPr>
          <w:i/>
          <w:sz w:val="24"/>
        </w:rPr>
        <w:t>Result</w:t>
      </w:r>
    </w:p>
    <w:p w14:paraId="25968D4E" w14:textId="77777777" w:rsidR="00FF4863" w:rsidRPr="00F853BF" w:rsidRDefault="00FF4863" w:rsidP="008A43B4">
      <w:pPr>
        <w:tabs>
          <w:tab w:val="left" w:pos="2576"/>
        </w:tabs>
        <w:spacing w:before="13" w:line="259" w:lineRule="auto"/>
        <w:ind w:right="4320"/>
        <w:jc w:val="both"/>
      </w:pPr>
    </w:p>
    <w:p w14:paraId="1BB7A9C7" w14:textId="77777777" w:rsidR="00B37BDE" w:rsidRDefault="00FF4863" w:rsidP="008A43B4">
      <w:pPr>
        <w:spacing w:before="13" w:line="259" w:lineRule="auto"/>
        <w:ind w:right="4320"/>
        <w:jc w:val="both"/>
      </w:pPr>
      <w:r w:rsidRPr="00F853BF">
        <w:t>The</w:t>
      </w:r>
      <w:r>
        <w:t xml:space="preserve">  </w:t>
      </w:r>
      <w:commentRangeStart w:id="398"/>
      <w:r w:rsidRPr="00F853BF">
        <w:t>phylogram</w:t>
      </w:r>
      <w:commentRangeEnd w:id="398"/>
      <w:r w:rsidR="0037542D">
        <w:rPr>
          <w:rStyle w:val="CommentReference"/>
        </w:rPr>
        <w:commentReference w:id="398"/>
      </w:r>
      <w:r>
        <w:t xml:space="preserve">  </w:t>
      </w:r>
      <w:r w:rsidRPr="00F853BF">
        <w:t>is</w:t>
      </w:r>
      <w:r>
        <w:t xml:space="preserve">  </w:t>
      </w:r>
      <w:r w:rsidRPr="00F853BF">
        <w:t>displayed</w:t>
      </w:r>
      <w:r>
        <w:t xml:space="preserve">  </w:t>
      </w:r>
      <w:r w:rsidRPr="00F853BF">
        <w:t>in</w:t>
      </w:r>
      <w:r>
        <w:t xml:space="preserve">  </w:t>
      </w:r>
      <w:r w:rsidRPr="00F853BF">
        <w:t>Figure</w:t>
      </w:r>
      <w:r>
        <w:t xml:space="preserve">  </w:t>
      </w:r>
      <w:r w:rsidRPr="00F853BF">
        <w:t>2.</w:t>
      </w:r>
      <w:r>
        <w:t xml:space="preserve">   </w:t>
      </w:r>
      <w:commentRangeStart w:id="399"/>
      <w:r w:rsidRPr="00F853BF">
        <w:t>4</w:t>
      </w:r>
      <w:r>
        <w:t xml:space="preserve">  </w:t>
      </w:r>
      <w:r w:rsidRPr="00F853BF">
        <w:t>of</w:t>
      </w:r>
      <w:r>
        <w:t xml:space="preserve">  </w:t>
      </w:r>
      <w:r w:rsidRPr="00F853BF">
        <w:t>the</w:t>
      </w:r>
      <w:r>
        <w:t xml:space="preserve">  </w:t>
      </w:r>
      <w:r w:rsidRPr="00F853BF">
        <w:t>5</w:t>
      </w:r>
      <w:r>
        <w:t xml:space="preserve">  </w:t>
      </w:r>
      <w:commentRangeEnd w:id="399"/>
      <w:r w:rsidR="00B61C69">
        <w:rPr>
          <w:rStyle w:val="CommentReference"/>
        </w:rPr>
        <w:commentReference w:id="399"/>
      </w:r>
      <w:r w:rsidRPr="00F853BF">
        <w:t>maize</w:t>
      </w:r>
      <w:r>
        <w:t xml:space="preserve">  </w:t>
      </w:r>
      <w:r w:rsidRPr="00F853BF">
        <w:t>assemblies</w:t>
      </w:r>
      <w:r>
        <w:t xml:space="preserve">  </w:t>
      </w:r>
      <w:r w:rsidRPr="00F853BF">
        <w:t>are grouped</w:t>
      </w:r>
      <w:r>
        <w:t xml:space="preserve"> </w:t>
      </w:r>
      <w:r w:rsidRPr="00F853BF">
        <w:t>together</w:t>
      </w:r>
      <w:r>
        <w:t xml:space="preserve"> </w:t>
      </w:r>
      <w:r w:rsidRPr="00F853BF">
        <w:t>in</w:t>
      </w:r>
      <w:r>
        <w:t xml:space="preserve"> </w:t>
      </w:r>
      <w:r w:rsidRPr="00F853BF">
        <w:t>a</w:t>
      </w:r>
      <w:r>
        <w:t xml:space="preserve"> </w:t>
      </w:r>
      <w:r w:rsidRPr="00F853BF">
        <w:t>clade,</w:t>
      </w:r>
      <w:r>
        <w:t xml:space="preserve"> </w:t>
      </w:r>
      <w:r w:rsidRPr="00F853BF">
        <w:t>while</w:t>
      </w:r>
      <w:r>
        <w:t xml:space="preserve"> </w:t>
      </w:r>
      <w:r w:rsidRPr="00F853BF">
        <w:t>the</w:t>
      </w:r>
      <w:r>
        <w:t xml:space="preserve"> </w:t>
      </w:r>
      <w:r w:rsidRPr="00F853BF">
        <w:t>last</w:t>
      </w:r>
      <w:r>
        <w:t xml:space="preserve"> </w:t>
      </w:r>
      <w:r w:rsidRPr="00F853BF">
        <w:t>one</w:t>
      </w:r>
      <w:r>
        <w:t xml:space="preserve"> </w:t>
      </w:r>
      <w:r w:rsidRPr="00F853BF">
        <w:t>is</w:t>
      </w:r>
      <w:r>
        <w:t xml:space="preserve"> </w:t>
      </w:r>
      <w:r w:rsidRPr="00F853BF">
        <w:t>an</w:t>
      </w:r>
      <w:r>
        <w:t xml:space="preserve"> </w:t>
      </w:r>
      <w:commentRangeStart w:id="400"/>
      <w:r w:rsidRPr="00F853BF">
        <w:t>outlier</w:t>
      </w:r>
      <w:r>
        <w:t xml:space="preserve"> </w:t>
      </w:r>
      <w:commentRangeEnd w:id="400"/>
      <w:r w:rsidR="001C07E4">
        <w:rPr>
          <w:rStyle w:val="CommentReference"/>
        </w:rPr>
        <w:commentReference w:id="400"/>
      </w:r>
      <w:r w:rsidRPr="00F853BF">
        <w:t>to</w:t>
      </w:r>
      <w:r>
        <w:t xml:space="preserve"> </w:t>
      </w:r>
      <w:r w:rsidRPr="00F853BF">
        <w:t>the</w:t>
      </w:r>
      <w:r>
        <w:t xml:space="preserve"> </w:t>
      </w:r>
      <w:r w:rsidRPr="00F853BF">
        <w:t>remain</w:t>
      </w:r>
      <w:r w:rsidR="00B37BDE" w:rsidRPr="00F853BF">
        <w:t>ing</w:t>
      </w:r>
      <w:r w:rsidR="00B37BDE">
        <w:t xml:space="preserve"> </w:t>
      </w:r>
      <w:r w:rsidR="00B37BDE" w:rsidRPr="00F853BF">
        <w:t>grasses</w:t>
      </w:r>
      <w:r w:rsidR="00B37BDE">
        <w:t xml:space="preserve"> </w:t>
      </w:r>
      <w:r w:rsidR="00B37BDE" w:rsidRPr="00F853BF">
        <w:t>and</w:t>
      </w:r>
      <w:r w:rsidR="00B37BDE">
        <w:t xml:space="preserve"> </w:t>
      </w:r>
      <w:r w:rsidR="00B37BDE" w:rsidRPr="00F853BF">
        <w:t>sits</w:t>
      </w:r>
      <w:r w:rsidR="00B37BDE">
        <w:t xml:space="preserve"> </w:t>
      </w:r>
      <w:r w:rsidR="00B37BDE" w:rsidRPr="00F853BF">
        <w:t>on</w:t>
      </w:r>
      <w:r w:rsidR="00B37BDE">
        <w:t xml:space="preserve"> </w:t>
      </w:r>
      <w:r w:rsidR="00B37BDE" w:rsidRPr="00F853BF">
        <w:t>a</w:t>
      </w:r>
      <w:r w:rsidR="00B37BDE">
        <w:t xml:space="preserve"> </w:t>
      </w:r>
      <w:r w:rsidR="00B37BDE" w:rsidRPr="00F853BF">
        <w:t>very</w:t>
      </w:r>
      <w:r w:rsidR="00B37BDE">
        <w:t xml:space="preserve"> </w:t>
      </w:r>
      <w:r w:rsidR="00B37BDE" w:rsidRPr="00F853BF">
        <w:t>long</w:t>
      </w:r>
      <w:r w:rsidR="00B37BDE">
        <w:t xml:space="preserve"> </w:t>
      </w:r>
      <w:r w:rsidR="00B37BDE" w:rsidRPr="00F853BF">
        <w:t>branch.</w:t>
      </w:r>
      <w:r w:rsidR="00B37BDE">
        <w:t xml:space="preserve"> </w:t>
      </w:r>
      <w:r w:rsidR="00B37BDE" w:rsidRPr="00F853BF">
        <w:t>In</w:t>
      </w:r>
      <w:r w:rsidR="00B37BDE">
        <w:t xml:space="preserve"> </w:t>
      </w:r>
      <w:r w:rsidR="00B37BDE" w:rsidRPr="00F853BF">
        <w:t>the</w:t>
      </w:r>
      <w:r w:rsidR="00B37BDE">
        <w:t xml:space="preserve"> </w:t>
      </w:r>
      <w:r w:rsidR="00B37BDE" w:rsidRPr="00F853BF">
        <w:t>remaining</w:t>
      </w:r>
      <w:r w:rsidR="00B37BDE">
        <w:t xml:space="preserve"> </w:t>
      </w:r>
      <w:r w:rsidR="00B37BDE" w:rsidRPr="00F853BF">
        <w:t>plants,</w:t>
      </w:r>
      <w:r w:rsidR="00B37BDE">
        <w:t xml:space="preserve"> </w:t>
      </w:r>
      <w:r w:rsidR="00B37BDE" w:rsidRPr="00F853BF">
        <w:t>cotton</w:t>
      </w:r>
      <w:r w:rsidR="00B37BDE">
        <w:t xml:space="preserve"> </w:t>
      </w:r>
      <w:r w:rsidR="00B37BDE" w:rsidRPr="00F853BF">
        <w:t>is</w:t>
      </w:r>
    </w:p>
    <w:p w14:paraId="6FF8F2DC" w14:textId="672AA1F8" w:rsidR="00B37BDE" w:rsidRDefault="00B37BDE" w:rsidP="008A43B4">
      <w:pPr>
        <w:spacing w:before="13" w:line="259" w:lineRule="auto"/>
        <w:ind w:right="4320"/>
        <w:jc w:val="both"/>
      </w:pPr>
      <w:r w:rsidRPr="00F853BF">
        <w:t>an outlier to the legumes, which are all grouped in a single clade.</w:t>
      </w:r>
    </w:p>
    <w:p w14:paraId="0D47FEE5" w14:textId="5086F7FA" w:rsidR="00B37BDE" w:rsidRDefault="00B37BDE" w:rsidP="00B37BDE">
      <w:pPr>
        <w:tabs>
          <w:tab w:val="left" w:pos="2576"/>
        </w:tabs>
        <w:spacing w:before="13" w:line="259" w:lineRule="auto"/>
        <w:ind w:right="4320"/>
        <w:jc w:val="both"/>
      </w:pPr>
    </w:p>
    <w:p w14:paraId="1E0A4F17" w14:textId="1C6239B7" w:rsidR="00B37BDE" w:rsidDel="00567548" w:rsidRDefault="00B37BDE" w:rsidP="00B37BDE">
      <w:pPr>
        <w:tabs>
          <w:tab w:val="left" w:pos="2576"/>
        </w:tabs>
        <w:spacing w:before="13" w:line="259" w:lineRule="auto"/>
        <w:ind w:right="4320"/>
        <w:jc w:val="both"/>
        <w:rPr>
          <w:del w:id="401" w:author="Katelyn Campbell" w:date="2019-04-22T21:20:00Z"/>
          <w:i/>
          <w:sz w:val="24"/>
        </w:rPr>
      </w:pPr>
      <w:r w:rsidRPr="008A43B4">
        <w:rPr>
          <w:i/>
          <w:sz w:val="24"/>
        </w:rPr>
        <w:t>Discussion</w:t>
      </w:r>
    </w:p>
    <w:p w14:paraId="02753637" w14:textId="674BAC43" w:rsidR="00567548" w:rsidRDefault="002D6BA8" w:rsidP="00B37BDE">
      <w:pPr>
        <w:tabs>
          <w:tab w:val="left" w:pos="2576"/>
        </w:tabs>
        <w:spacing w:before="13" w:line="259" w:lineRule="auto"/>
        <w:ind w:right="4320"/>
        <w:jc w:val="both"/>
      </w:pPr>
      <w:r>
        <w:rPr>
          <w:noProof/>
        </w:rPr>
        <mc:AlternateContent>
          <mc:Choice Requires="wps">
            <w:drawing>
              <wp:anchor distT="45720" distB="45720" distL="114300" distR="114300" simplePos="0" relativeHeight="251682816" behindDoc="0" locked="0" layoutInCell="1" allowOverlap="1" wp14:anchorId="1431A261" wp14:editId="16DDAFAD">
                <wp:simplePos x="0" y="0"/>
                <wp:positionH relativeFrom="margin">
                  <wp:posOffset>4344015</wp:posOffset>
                </wp:positionH>
                <wp:positionV relativeFrom="paragraph">
                  <wp:posOffset>2700511</wp:posOffset>
                </wp:positionV>
                <wp:extent cx="2366645" cy="700405"/>
                <wp:effectExtent l="0" t="0" r="14605" b="234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700405"/>
                        </a:xfrm>
                        <a:prstGeom prst="rect">
                          <a:avLst/>
                        </a:prstGeom>
                        <a:solidFill>
                          <a:srgbClr val="FFFFFF"/>
                        </a:solidFill>
                        <a:ln w="9525">
                          <a:solidFill>
                            <a:srgbClr val="000000"/>
                          </a:solidFill>
                          <a:miter lim="800000"/>
                          <a:headEnd/>
                          <a:tailEnd/>
                        </a:ln>
                      </wps:spPr>
                      <wps:txbx>
                        <w:txbxContent>
                          <w:p w14:paraId="7F94B47E" w14:textId="77777777" w:rsidR="00AD0AE5" w:rsidRDefault="00AD0AE5" w:rsidP="00B37BDE">
                            <w:r>
                              <w:t>Figure 2: Resulting phylogram. maize_v3 and maize_v4 are two assemblies of the same maize cultivar, medicago1 and medicago2 are two different genotypes.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1A261" id="_x0000_s1031" type="#_x0000_t202" style="position:absolute;left:0;text-align:left;margin-left:342.05pt;margin-top:212.65pt;width:186.35pt;height:55.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">
                <v:textbox>
                  <w:txbxContent>
                    <w:p w14:paraId="7F94B47E" w14:textId="77777777" w:rsidR="00AD0AE5" w:rsidRDefault="00AD0AE5" w:rsidP="00B37BDE">
                      <w:r>
                        <w:t>Figure 2: Resulting phylogram. maize_v3 and maize_v4 are two assemblies of the same maize cultivar, medicago1 and medicago2 are two different genotypes.</w:t>
                      </w:r>
                    </w:p>
                  </w:txbxContent>
                </v:textbox>
                <w10:wrap type="square" anchorx="margin"/>
              </v:shape>
            </w:pict>
          </mc:Fallback>
        </mc:AlternateContent>
      </w:r>
      <w:r w:rsidR="001C07E4">
        <w:rPr>
          <w:noProof/>
        </w:rPr>
        <w:drawing>
          <wp:anchor distT="0" distB="0" distL="114300" distR="114300" simplePos="0" relativeHeight="251678720" behindDoc="0" locked="0" layoutInCell="1" allowOverlap="1" wp14:anchorId="45A51D44" wp14:editId="69B9C054">
            <wp:simplePos x="0" y="0"/>
            <wp:positionH relativeFrom="margin">
              <wp:align>left</wp:align>
            </wp:positionH>
            <wp:positionV relativeFrom="paragraph">
              <wp:posOffset>216259</wp:posOffset>
            </wp:positionV>
            <wp:extent cx="5899785" cy="2829560"/>
            <wp:effectExtent l="0" t="0" r="5715"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99785" cy="2829560"/>
                    </a:xfrm>
                    <a:prstGeom prst="rect">
                      <a:avLst/>
                    </a:prstGeom>
                    <a:noFill/>
                    <a:ln>
                      <a:noFill/>
                    </a:ln>
                  </pic:spPr>
                </pic:pic>
              </a:graphicData>
            </a:graphic>
          </wp:anchor>
        </w:drawing>
      </w:r>
    </w:p>
    <w:p w14:paraId="48FF696D" w14:textId="08A0C25A" w:rsidR="00567548" w:rsidRPr="008A43B4" w:rsidRDefault="00567548" w:rsidP="00B37BDE">
      <w:pPr>
        <w:tabs>
          <w:tab w:val="left" w:pos="2576"/>
        </w:tabs>
        <w:spacing w:before="13" w:line="259" w:lineRule="auto"/>
        <w:ind w:right="4320"/>
        <w:jc w:val="both"/>
        <w:rPr>
          <w:i/>
          <w:sz w:val="24"/>
        </w:rPr>
      </w:pPr>
    </w:p>
    <w:p w14:paraId="483DC4E7" w14:textId="0D934F08" w:rsidR="00B37BDE" w:rsidRDefault="00B37BDE" w:rsidP="00B37BDE">
      <w:pPr>
        <w:tabs>
          <w:tab w:val="left" w:pos="2576"/>
        </w:tabs>
        <w:spacing w:before="13" w:line="259" w:lineRule="auto"/>
        <w:ind w:right="4320"/>
        <w:jc w:val="both"/>
      </w:pPr>
      <w:r>
        <w:t xml:space="preserve">This tree shows </w:t>
      </w:r>
      <w:commentRangeStart w:id="402"/>
      <w:r>
        <w:t xml:space="preserve">surprising similarity </w:t>
      </w:r>
      <w:commentRangeEnd w:id="402"/>
      <w:r w:rsidR="0037542D">
        <w:rPr>
          <w:rStyle w:val="CommentReference"/>
        </w:rPr>
        <w:commentReference w:id="402"/>
      </w:r>
      <w:r>
        <w:t xml:space="preserve">to the </w:t>
      </w:r>
      <w:proofErr w:type="spellStart"/>
      <w:r>
        <w:t>taxonimic</w:t>
      </w:r>
      <w:proofErr w:type="spellEnd"/>
      <w:r>
        <w:t xml:space="preserve"> tree one might expect if it had been built on sequences2</w:t>
      </w:r>
      <w:ins w:id="403" w:author="Katelyn Campbell" w:date="2019-04-23T07:32:00Z">
        <w:r w:rsidR="0037542D">
          <w:t>.</w:t>
        </w:r>
      </w:ins>
      <w:del w:id="404" w:author="Katelyn Campbell" w:date="2019-04-23T07:32:00Z">
        <w:r w:rsidDel="0037542D">
          <w:delText xml:space="preserve"> :</w:delText>
        </w:r>
      </w:del>
      <w:r>
        <w:t xml:space="preserve"> The maize cultivars are </w:t>
      </w:r>
      <w:del w:id="405" w:author="Katelyn Campbell" w:date="2019-04-22T21:43:00Z">
        <w:r w:rsidDel="00B61C69">
          <w:delText xml:space="preserve">all </w:delText>
        </w:r>
      </w:del>
      <w:r>
        <w:t xml:space="preserve">grouped together </w:t>
      </w:r>
      <w:r w:rsidRPr="00F853BF">
        <w:t>and</w:t>
      </w:r>
      <w:r>
        <w:t xml:space="preserve"> </w:t>
      </w:r>
      <w:r w:rsidRPr="00F853BF">
        <w:t>there’s</w:t>
      </w:r>
      <w:r>
        <w:t xml:space="preserve"> </w:t>
      </w:r>
      <w:r w:rsidRPr="00F853BF">
        <w:t>even</w:t>
      </w:r>
      <w:r>
        <w:t xml:space="preserve"> </w:t>
      </w:r>
      <w:r w:rsidRPr="00F853BF">
        <w:t>the</w:t>
      </w:r>
      <w:r>
        <w:t xml:space="preserve"> </w:t>
      </w:r>
      <w:commentRangeStart w:id="406"/>
      <w:r w:rsidRPr="00F853BF">
        <w:t>distinction</w:t>
      </w:r>
      <w:r>
        <w:t xml:space="preserve"> </w:t>
      </w:r>
      <w:commentRangeEnd w:id="406"/>
      <w:r w:rsidR="007E1918">
        <w:rPr>
          <w:rStyle w:val="CommentReference"/>
        </w:rPr>
        <w:commentReference w:id="406"/>
      </w:r>
      <w:r w:rsidRPr="00F853BF">
        <w:t>between</w:t>
      </w:r>
      <w:r>
        <w:t xml:space="preserve"> </w:t>
      </w:r>
      <w:del w:id="407" w:author="Katelyn Campbell" w:date="2019-04-23T07:34:00Z">
        <w:r w:rsidRPr="00F853BF" w:rsidDel="007E1918">
          <w:delText>the</w:delText>
        </w:r>
        <w:r w:rsidDel="007E1918">
          <w:delText xml:space="preserve"> </w:delText>
        </w:r>
      </w:del>
      <w:r w:rsidRPr="00F853BF">
        <w:t>non-stiff</w:t>
      </w:r>
      <w:r>
        <w:t xml:space="preserve"> </w:t>
      </w:r>
      <w:r w:rsidRPr="00F853BF">
        <w:t>stalk</w:t>
      </w:r>
      <w:r>
        <w:t xml:space="preserve"> </w:t>
      </w:r>
      <w:r w:rsidRPr="00F853BF">
        <w:t>(W22</w:t>
      </w:r>
      <w:r>
        <w:t xml:space="preserve"> </w:t>
      </w:r>
      <w:r w:rsidRPr="00F853BF">
        <w:t>and</w:t>
      </w:r>
      <w:r>
        <w:t xml:space="preserve"> </w:t>
      </w:r>
      <w:r w:rsidRPr="00F853BF">
        <w:t xml:space="preserve">Mo17), </w:t>
      </w:r>
      <w:proofErr w:type="spellStart"/>
      <w:r w:rsidRPr="00F853BF">
        <w:t>iodent</w:t>
      </w:r>
      <w:proofErr w:type="spellEnd"/>
      <w:r>
        <w:t xml:space="preserve"> </w:t>
      </w:r>
      <w:r w:rsidRPr="00F853BF">
        <w:t>(Ph207),</w:t>
      </w:r>
      <w:r>
        <w:t xml:space="preserve"> </w:t>
      </w:r>
      <w:r w:rsidRPr="00F853BF">
        <w:t>and</w:t>
      </w:r>
      <w:r>
        <w:t xml:space="preserve"> </w:t>
      </w:r>
      <w:ins w:id="408" w:author="Katelyn Campbell" w:date="2019-04-23T07:34:00Z">
        <w:r w:rsidR="007E1918">
          <w:t xml:space="preserve">the </w:t>
        </w:r>
      </w:ins>
      <w:r w:rsidRPr="00F853BF">
        <w:t>stiff</w:t>
      </w:r>
      <w:r>
        <w:t xml:space="preserve"> </w:t>
      </w:r>
      <w:r w:rsidRPr="00F853BF">
        <w:t>stalk</w:t>
      </w:r>
      <w:r>
        <w:t xml:space="preserve"> </w:t>
      </w:r>
      <w:r w:rsidRPr="00F853BF">
        <w:t>(maize_v4)</w:t>
      </w:r>
      <w:r>
        <w:t xml:space="preserve"> </w:t>
      </w:r>
      <w:r w:rsidRPr="00F853BF">
        <w:t>classes.</w:t>
      </w:r>
      <w:r>
        <w:t xml:space="preserve">  </w:t>
      </w:r>
      <w:r w:rsidRPr="00F853BF">
        <w:t>Only</w:t>
      </w:r>
      <w:r>
        <w:t xml:space="preserve"> </w:t>
      </w:r>
      <w:r w:rsidRPr="00F853BF">
        <w:t>maize_v3,</w:t>
      </w:r>
      <w:r>
        <w:t xml:space="preserve"> </w:t>
      </w:r>
      <w:r w:rsidRPr="00F853BF">
        <w:t>which</w:t>
      </w:r>
      <w:r>
        <w:t xml:space="preserve"> </w:t>
      </w:r>
      <w:r w:rsidRPr="00F853BF">
        <w:t>is</w:t>
      </w:r>
    </w:p>
    <w:p w14:paraId="45A647E5" w14:textId="77777777" w:rsidR="002D6BA8" w:rsidRDefault="00B37BDE" w:rsidP="00B37BDE">
      <w:pPr>
        <w:tabs>
          <w:tab w:val="left" w:pos="2576"/>
        </w:tabs>
        <w:spacing w:before="13" w:line="259" w:lineRule="auto"/>
        <w:ind w:right="4320"/>
        <w:jc w:val="both"/>
        <w:rPr>
          <w:ins w:id="409" w:author="Katelyn Campbell" w:date="2019-04-23T07:48:00Z"/>
        </w:rPr>
      </w:pPr>
      <w:r w:rsidRPr="00F853BF">
        <w:t>the</w:t>
      </w:r>
      <w:r>
        <w:t xml:space="preserve"> </w:t>
      </w:r>
      <w:r w:rsidRPr="00F853BF">
        <w:t>same</w:t>
      </w:r>
      <w:r>
        <w:t xml:space="preserve"> </w:t>
      </w:r>
      <w:r w:rsidRPr="00F853BF">
        <w:t>cultivar</w:t>
      </w:r>
      <w:r>
        <w:t xml:space="preserve"> </w:t>
      </w:r>
      <w:r w:rsidRPr="00F853BF">
        <w:t>as</w:t>
      </w:r>
      <w:r>
        <w:t xml:space="preserve"> </w:t>
      </w:r>
      <w:r w:rsidRPr="00F853BF">
        <w:t>maize_v4</w:t>
      </w:r>
      <w:r>
        <w:t xml:space="preserve"> </w:t>
      </w:r>
      <w:r w:rsidRPr="00F853BF">
        <w:t>(B73)</w:t>
      </w:r>
      <w:commentRangeStart w:id="410"/>
      <w:commentRangeStart w:id="411"/>
      <w:r>
        <w:t xml:space="preserve"> </w:t>
      </w:r>
      <w:r w:rsidRPr="00F853BF">
        <w:t>is</w:t>
      </w:r>
      <w:r>
        <w:t xml:space="preserve"> </w:t>
      </w:r>
      <w:r w:rsidRPr="00F853BF">
        <w:t>w</w:t>
      </w:r>
      <w:del w:id="412" w:author="Katelyn Campbell" w:date="2019-04-22T21:44:00Z">
        <w:r w:rsidRPr="00F853BF" w:rsidDel="00B61C69">
          <w:delText>aaa</w:delText>
        </w:r>
      </w:del>
      <w:r w:rsidRPr="00F853BF">
        <w:t>ay</w:t>
      </w:r>
      <w:r>
        <w:t xml:space="preserve"> </w:t>
      </w:r>
      <w:r w:rsidRPr="00F853BF">
        <w:t>out</w:t>
      </w:r>
      <w:r>
        <w:t xml:space="preserve"> </w:t>
      </w:r>
      <w:r w:rsidRPr="00F853BF">
        <w:t>there</w:t>
      </w:r>
      <w:r>
        <w:t xml:space="preserve"> </w:t>
      </w:r>
      <w:r w:rsidRPr="00F853BF">
        <w:t>where</w:t>
      </w:r>
      <w:r>
        <w:t xml:space="preserve"> </w:t>
      </w:r>
      <w:r w:rsidRPr="00F853BF">
        <w:t>it</w:t>
      </w:r>
      <w:r>
        <w:t xml:space="preserve"> </w:t>
      </w:r>
      <w:r w:rsidRPr="00F853BF">
        <w:t>probably doesn’t</w:t>
      </w:r>
      <w:r>
        <w:t xml:space="preserve"> </w:t>
      </w:r>
      <w:r w:rsidRPr="00F853BF">
        <w:t>belong</w:t>
      </w:r>
      <w:commentRangeEnd w:id="410"/>
      <w:r w:rsidR="00B61C69">
        <w:rPr>
          <w:rStyle w:val="CommentReference"/>
        </w:rPr>
        <w:commentReference w:id="410"/>
      </w:r>
      <w:commentRangeEnd w:id="411"/>
      <w:r w:rsidR="007E1918">
        <w:rPr>
          <w:rStyle w:val="CommentReference"/>
        </w:rPr>
        <w:commentReference w:id="411"/>
      </w:r>
      <w:r w:rsidRPr="00F853BF">
        <w:t>.</w:t>
      </w:r>
      <w:r>
        <w:t xml:space="preserve"> </w:t>
      </w:r>
      <w:r w:rsidRPr="00F853BF">
        <w:t>We’re</w:t>
      </w:r>
      <w:r>
        <w:t xml:space="preserve"> </w:t>
      </w:r>
      <w:r w:rsidRPr="00F853BF">
        <w:t>currently</w:t>
      </w:r>
      <w:r>
        <w:t xml:space="preserve"> </w:t>
      </w:r>
      <w:r w:rsidRPr="00F853BF">
        <w:t>investigating</w:t>
      </w:r>
      <w:r>
        <w:t xml:space="preserve"> </w:t>
      </w:r>
      <w:r w:rsidRPr="00F853BF">
        <w:t>this</w:t>
      </w:r>
      <w:ins w:id="413" w:author="Katelyn Campbell" w:date="2019-04-22T21:43:00Z">
        <w:r w:rsidR="00B61C69">
          <w:t>,</w:t>
        </w:r>
      </w:ins>
      <w:r>
        <w:t xml:space="preserve"> </w:t>
      </w:r>
      <w:r w:rsidRPr="00F853BF">
        <w:t>but</w:t>
      </w:r>
      <w:r>
        <w:t xml:space="preserve"> </w:t>
      </w:r>
      <w:commentRangeStart w:id="414"/>
      <w:r w:rsidRPr="00F853BF">
        <w:t>it</w:t>
      </w:r>
      <w:r>
        <w:t xml:space="preserve"> </w:t>
      </w:r>
      <w:r w:rsidRPr="00F853BF">
        <w:t>seems</w:t>
      </w:r>
      <w:r>
        <w:t xml:space="preserve"> </w:t>
      </w:r>
      <w:commentRangeEnd w:id="414"/>
      <w:r w:rsidR="007E1918">
        <w:rPr>
          <w:rStyle w:val="CommentReference"/>
        </w:rPr>
        <w:commentReference w:id="414"/>
      </w:r>
      <w:r w:rsidRPr="00F853BF">
        <w:t>that</w:t>
      </w:r>
      <w:r>
        <w:t xml:space="preserve"> </w:t>
      </w:r>
      <w:r w:rsidRPr="00F853BF">
        <w:t>a</w:t>
      </w:r>
      <w:r>
        <w:t xml:space="preserve"> </w:t>
      </w:r>
      <w:r w:rsidRPr="00F853BF">
        <w:t>lot</w:t>
      </w:r>
      <w:r>
        <w:t xml:space="preserve"> </w:t>
      </w:r>
      <w:r w:rsidRPr="00F853BF">
        <w:t>went wrong</w:t>
      </w:r>
      <w:r>
        <w:t xml:space="preserve"> </w:t>
      </w:r>
      <w:r w:rsidRPr="00F853BF">
        <w:t>with</w:t>
      </w:r>
      <w:r>
        <w:t xml:space="preserve"> </w:t>
      </w:r>
      <w:r w:rsidRPr="00F853BF">
        <w:t>the</w:t>
      </w:r>
      <w:r>
        <w:t xml:space="preserve"> </w:t>
      </w:r>
      <w:r w:rsidRPr="00F853BF">
        <w:t>genome</w:t>
      </w:r>
      <w:r>
        <w:t xml:space="preserve"> </w:t>
      </w:r>
      <w:r w:rsidRPr="00F853BF">
        <w:t>assembly</w:t>
      </w:r>
      <w:r>
        <w:t xml:space="preserve"> </w:t>
      </w:r>
      <w:r w:rsidRPr="00F853BF">
        <w:t>itself,</w:t>
      </w:r>
      <w:r>
        <w:t xml:space="preserve"> </w:t>
      </w:r>
      <w:r w:rsidRPr="00F853BF">
        <w:t>which</w:t>
      </w:r>
      <w:r>
        <w:t xml:space="preserve"> </w:t>
      </w:r>
      <w:r w:rsidRPr="00F853BF">
        <w:t>would</w:t>
      </w:r>
      <w:r>
        <w:t xml:space="preserve"> </w:t>
      </w:r>
      <w:r w:rsidRPr="00F853BF">
        <w:t>naturally</w:t>
      </w:r>
      <w:r>
        <w:t xml:space="preserve"> </w:t>
      </w:r>
      <w:r w:rsidRPr="00F853BF">
        <w:t>influence</w:t>
      </w:r>
      <w:r>
        <w:t xml:space="preserve"> </w:t>
      </w:r>
      <w:r w:rsidRPr="00F853BF">
        <w:t>the functional</w:t>
      </w:r>
      <w:r>
        <w:t xml:space="preserve"> </w:t>
      </w:r>
      <w:r w:rsidRPr="00F853BF">
        <w:t>annotations</w:t>
      </w:r>
      <w:r>
        <w:t xml:space="preserve"> </w:t>
      </w:r>
      <w:r w:rsidRPr="00F853BF">
        <w:t>derived</w:t>
      </w:r>
      <w:r>
        <w:t xml:space="preserve"> </w:t>
      </w:r>
      <w:r w:rsidRPr="00F853BF">
        <w:t>from</w:t>
      </w:r>
      <w:r>
        <w:t xml:space="preserve"> </w:t>
      </w:r>
      <w:r w:rsidRPr="00F853BF">
        <w:t>it.</w:t>
      </w:r>
      <w:r>
        <w:t xml:space="preserve"> </w:t>
      </w:r>
    </w:p>
    <w:p w14:paraId="63F08094" w14:textId="77777777" w:rsidR="002D6BA8" w:rsidRDefault="002D6BA8" w:rsidP="00B37BDE">
      <w:pPr>
        <w:tabs>
          <w:tab w:val="left" w:pos="2576"/>
        </w:tabs>
        <w:spacing w:before="13" w:line="259" w:lineRule="auto"/>
        <w:ind w:right="4320"/>
        <w:jc w:val="both"/>
        <w:rPr>
          <w:ins w:id="415" w:author="Katelyn Campbell" w:date="2019-04-23T07:48:00Z"/>
        </w:rPr>
      </w:pPr>
    </w:p>
    <w:p w14:paraId="6FC246F7" w14:textId="77777777" w:rsidR="00E308E3" w:rsidRDefault="00B37BDE" w:rsidP="00B37BDE">
      <w:pPr>
        <w:tabs>
          <w:tab w:val="left" w:pos="2576"/>
        </w:tabs>
        <w:spacing w:before="13" w:line="259" w:lineRule="auto"/>
        <w:ind w:right="4320"/>
        <w:jc w:val="both"/>
        <w:rPr>
          <w:ins w:id="416" w:author="Katelyn Campbell" w:date="2019-04-23T07:58:00Z"/>
          <w:strike/>
        </w:rPr>
      </w:pPr>
      <w:r>
        <w:t xml:space="preserve"> </w:t>
      </w:r>
      <w:r w:rsidRPr="00F853BF">
        <w:t>The</w:t>
      </w:r>
      <w:r>
        <w:t xml:space="preserve"> </w:t>
      </w:r>
      <w:r w:rsidRPr="00F853BF">
        <w:t>two</w:t>
      </w:r>
      <w:r>
        <w:t xml:space="preserve"> </w:t>
      </w:r>
      <w:proofErr w:type="spellStart"/>
      <w:r w:rsidRPr="00F853BF">
        <w:t>medicago</w:t>
      </w:r>
      <w:proofErr w:type="spellEnd"/>
      <w:r>
        <w:t xml:space="preserve"> </w:t>
      </w:r>
      <w:r w:rsidRPr="00F853BF">
        <w:t>genotypes,</w:t>
      </w:r>
      <w:r>
        <w:t xml:space="preserve"> </w:t>
      </w:r>
      <w:r w:rsidRPr="00F853BF">
        <w:t>while correctly</w:t>
      </w:r>
      <w:r>
        <w:t xml:space="preserve"> </w:t>
      </w:r>
      <w:r w:rsidRPr="00F853BF">
        <w:t>placed</w:t>
      </w:r>
      <w:r>
        <w:t xml:space="preserve"> </w:t>
      </w:r>
      <w:r w:rsidRPr="00F853BF">
        <w:t>together</w:t>
      </w:r>
      <w:r>
        <w:t xml:space="preserve"> </w:t>
      </w:r>
      <w:r w:rsidRPr="00F853BF">
        <w:t>in</w:t>
      </w:r>
      <w:r>
        <w:t xml:space="preserve"> </w:t>
      </w:r>
      <w:r w:rsidRPr="00F853BF">
        <w:t>one</w:t>
      </w:r>
      <w:r>
        <w:t xml:space="preserve"> </w:t>
      </w:r>
      <w:r w:rsidRPr="00F853BF">
        <w:t>clade,</w:t>
      </w:r>
      <w:r>
        <w:t xml:space="preserve"> </w:t>
      </w:r>
      <w:r w:rsidRPr="00F853BF">
        <w:t>are</w:t>
      </w:r>
      <w:r>
        <w:t xml:space="preserve"> </w:t>
      </w:r>
      <w:r w:rsidRPr="00F853BF">
        <w:t>an</w:t>
      </w:r>
      <w:r>
        <w:t xml:space="preserve"> </w:t>
      </w:r>
      <w:commentRangeStart w:id="417"/>
      <w:r w:rsidRPr="00F853BF">
        <w:t>outlier</w:t>
      </w:r>
      <w:r>
        <w:t xml:space="preserve"> </w:t>
      </w:r>
      <w:r w:rsidRPr="00F853BF">
        <w:t>to</w:t>
      </w:r>
      <w:r>
        <w:t xml:space="preserve"> </w:t>
      </w:r>
      <w:r w:rsidRPr="00F853BF">
        <w:t>the</w:t>
      </w:r>
      <w:r>
        <w:t xml:space="preserve"> </w:t>
      </w:r>
      <w:r w:rsidRPr="00F853BF">
        <w:t>other</w:t>
      </w:r>
      <w:r>
        <w:t xml:space="preserve"> </w:t>
      </w:r>
      <w:r w:rsidRPr="00F853BF">
        <w:t>legumes</w:t>
      </w:r>
      <w:commentRangeEnd w:id="417"/>
      <w:r w:rsidR="007E1918">
        <w:rPr>
          <w:rStyle w:val="CommentReference"/>
        </w:rPr>
        <w:commentReference w:id="417"/>
      </w:r>
      <w:r w:rsidRPr="00F853BF">
        <w:t>.</w:t>
      </w:r>
      <w:r>
        <w:t xml:space="preserve"> </w:t>
      </w:r>
      <w:r w:rsidRPr="00F853BF">
        <w:t xml:space="preserve">In </w:t>
      </w:r>
      <w:commentRangeStart w:id="418"/>
      <w:r w:rsidRPr="00F853BF">
        <w:t>a</w:t>
      </w:r>
      <w:r>
        <w:t xml:space="preserve"> </w:t>
      </w:r>
      <w:r w:rsidRPr="00F853BF">
        <w:t>taxonomic</w:t>
      </w:r>
      <w:r>
        <w:t xml:space="preserve"> </w:t>
      </w:r>
      <w:r w:rsidRPr="00F853BF">
        <w:t>tree</w:t>
      </w:r>
      <w:commentRangeEnd w:id="418"/>
      <w:r w:rsidR="002D6BA8">
        <w:rPr>
          <w:rStyle w:val="CommentReference"/>
        </w:rPr>
        <w:commentReference w:id="418"/>
      </w:r>
      <w:r w:rsidRPr="00F853BF">
        <w:t>,</w:t>
      </w:r>
      <w:r>
        <w:t xml:space="preserve"> </w:t>
      </w:r>
      <w:r w:rsidRPr="00F853BF">
        <w:t>their</w:t>
      </w:r>
      <w:r>
        <w:t xml:space="preserve"> </w:t>
      </w:r>
      <w:r w:rsidRPr="00F853BF">
        <w:t>place</w:t>
      </w:r>
      <w:r>
        <w:t xml:space="preserve"> </w:t>
      </w:r>
      <w:r w:rsidRPr="00F853BF">
        <w:t>would</w:t>
      </w:r>
      <w:r>
        <w:t xml:space="preserve"> </w:t>
      </w:r>
      <w:r w:rsidRPr="00F853BF">
        <w:t>be</w:t>
      </w:r>
      <w:r>
        <w:t xml:space="preserve"> </w:t>
      </w:r>
      <w:r w:rsidRPr="00F853BF">
        <w:t>switched</w:t>
      </w:r>
      <w:r>
        <w:t xml:space="preserve"> </w:t>
      </w:r>
      <w:r w:rsidRPr="00F853BF">
        <w:t>with</w:t>
      </w:r>
      <w:r>
        <w:t xml:space="preserve"> </w:t>
      </w:r>
      <w:r w:rsidRPr="00F853BF">
        <w:t>peanut.</w:t>
      </w:r>
      <w:r>
        <w:t xml:space="preserve"> </w:t>
      </w:r>
      <w:commentRangeStart w:id="419"/>
      <w:r w:rsidRPr="00F853BF">
        <w:t>Steven</w:t>
      </w:r>
      <w:r>
        <w:t xml:space="preserve"> </w:t>
      </w:r>
      <w:r w:rsidRPr="00F853BF">
        <w:t>Cannon</w:t>
      </w:r>
      <w:commentRangeEnd w:id="419"/>
      <w:r w:rsidR="002D6BA8">
        <w:rPr>
          <w:rStyle w:val="CommentReference"/>
        </w:rPr>
        <w:commentReference w:id="419"/>
      </w:r>
      <w:r w:rsidRPr="00F853BF">
        <w:t xml:space="preserve">, </w:t>
      </w:r>
      <w:del w:id="420" w:author="Katelyn Campbell" w:date="2019-04-23T07:46:00Z">
        <w:r w:rsidRPr="00F853BF" w:rsidDel="002D6BA8">
          <w:delText>who</w:delText>
        </w:r>
        <w:r w:rsidDel="002D6BA8">
          <w:delText xml:space="preserve"> </w:delText>
        </w:r>
        <w:r w:rsidRPr="00F853BF" w:rsidDel="002D6BA8">
          <w:delText>is</w:delText>
        </w:r>
        <w:r w:rsidDel="002D6BA8">
          <w:delText xml:space="preserve"> </w:delText>
        </w:r>
      </w:del>
      <w:r w:rsidRPr="00F853BF">
        <w:t>an</w:t>
      </w:r>
      <w:r>
        <w:t xml:space="preserve"> </w:t>
      </w:r>
      <w:r w:rsidRPr="00F853BF">
        <w:t>evolutionary</w:t>
      </w:r>
      <w:r>
        <w:t xml:space="preserve"> </w:t>
      </w:r>
      <w:r w:rsidRPr="00F853BF">
        <w:t>biologist</w:t>
      </w:r>
      <w:r>
        <w:t xml:space="preserve"> </w:t>
      </w:r>
      <w:del w:id="421" w:author="Katelyn Campbell" w:date="2019-04-23T07:46:00Z">
        <w:r w:rsidRPr="00F853BF" w:rsidDel="002D6BA8">
          <w:delText>working</w:delText>
        </w:r>
        <w:r w:rsidDel="002D6BA8">
          <w:delText xml:space="preserve"> </w:delText>
        </w:r>
      </w:del>
      <w:ins w:id="422" w:author="Katelyn Campbell" w:date="2019-04-23T07:46:00Z">
        <w:r w:rsidR="002D6BA8">
          <w:t>researching</w:t>
        </w:r>
      </w:ins>
      <w:del w:id="423" w:author="Katelyn Campbell" w:date="2019-04-23T07:46:00Z">
        <w:r w:rsidRPr="00F853BF" w:rsidDel="002D6BA8">
          <w:delText>on</w:delText>
        </w:r>
      </w:del>
      <w:r>
        <w:t xml:space="preserve"> </w:t>
      </w:r>
      <w:r w:rsidRPr="00F853BF">
        <w:t>legumes,</w:t>
      </w:r>
      <w:r>
        <w:t xml:space="preserve"> </w:t>
      </w:r>
      <w:ins w:id="424" w:author="Katelyn Campbell" w:date="2019-04-22T21:46:00Z">
        <w:r w:rsidR="00B61C69">
          <w:t>concludes</w:t>
        </w:r>
      </w:ins>
      <w:del w:id="425" w:author="Katelyn Campbell" w:date="2019-04-22T21:46:00Z">
        <w:r w:rsidRPr="00F853BF" w:rsidDel="00B61C69">
          <w:delText>assumes</w:delText>
        </w:r>
        <w:r w:rsidDel="00B61C69">
          <w:delText xml:space="preserve"> </w:delText>
        </w:r>
        <w:r w:rsidRPr="00F853BF" w:rsidDel="00B61C69">
          <w:delText>that</w:delText>
        </w:r>
        <w:r w:rsidDel="00B61C69">
          <w:delText xml:space="preserve"> </w:delText>
        </w:r>
      </w:del>
      <w:ins w:id="426" w:author="Katelyn Campbell" w:date="2019-04-22T21:46:00Z">
        <w:r w:rsidR="00B61C69">
          <w:t xml:space="preserve">  </w:t>
        </w:r>
      </w:ins>
      <w:r w:rsidRPr="00F853BF">
        <w:t>the</w:t>
      </w:r>
      <w:r>
        <w:t xml:space="preserve"> </w:t>
      </w:r>
      <w:r w:rsidRPr="00F853BF">
        <w:t>reason for</w:t>
      </w:r>
      <w:r>
        <w:t xml:space="preserve"> </w:t>
      </w:r>
      <w:del w:id="427" w:author="Katelyn Campbell" w:date="2019-04-22T21:47:00Z">
        <w:r w:rsidRPr="00F853BF" w:rsidDel="00B61C69">
          <w:delText>that</w:delText>
        </w:r>
        <w:r w:rsidDel="00B61C69">
          <w:delText xml:space="preserve"> </w:delText>
        </w:r>
        <w:r w:rsidRPr="00F853BF" w:rsidDel="00B61C69">
          <w:delText>is</w:delText>
        </w:r>
        <w:r w:rsidDel="00B61C69">
          <w:delText xml:space="preserve"> </w:delText>
        </w:r>
        <w:r w:rsidRPr="00F853BF" w:rsidDel="00B61C69">
          <w:delText>that</w:delText>
        </w:r>
      </w:del>
      <w:ins w:id="428" w:author="Katelyn Campbell" w:date="2019-04-23T07:47:00Z">
        <w:r w:rsidR="002D6BA8">
          <w:t xml:space="preserve">this result from </w:t>
        </w:r>
      </w:ins>
      <w:del w:id="429" w:author="Katelyn Campbell" w:date="2019-04-23T07:47:00Z">
        <w:r w:rsidDel="002D6BA8">
          <w:delText xml:space="preserve"> </w:delText>
        </w:r>
      </w:del>
      <w:proofErr w:type="spellStart"/>
      <w:r w:rsidRPr="00F853BF">
        <w:t>medicago</w:t>
      </w:r>
      <w:proofErr w:type="spellEnd"/>
      <w:r>
        <w:t xml:space="preserve"> </w:t>
      </w:r>
      <w:del w:id="430" w:author="Katelyn Campbell" w:date="2019-04-23T07:47:00Z">
        <w:r w:rsidRPr="00F853BF" w:rsidDel="002D6BA8">
          <w:delText>has</w:delText>
        </w:r>
        <w:r w:rsidDel="002D6BA8">
          <w:delText xml:space="preserve"> </w:delText>
        </w:r>
        <w:r w:rsidRPr="00F853BF" w:rsidDel="002D6BA8">
          <w:delText>a</w:delText>
        </w:r>
        <w:r w:rsidDel="002D6BA8">
          <w:delText xml:space="preserve"> </w:delText>
        </w:r>
        <w:r w:rsidRPr="00F853BF" w:rsidDel="002D6BA8">
          <w:delText>much</w:delText>
        </w:r>
      </w:del>
      <w:ins w:id="431" w:author="Katelyn Campbell" w:date="2019-04-23T07:47:00Z">
        <w:r w:rsidR="002D6BA8">
          <w:t>having a</w:t>
        </w:r>
      </w:ins>
      <w:r>
        <w:t xml:space="preserve"> </w:t>
      </w:r>
      <w:r w:rsidRPr="00F853BF">
        <w:t>higher</w:t>
      </w:r>
      <w:r>
        <w:t xml:space="preserve"> </w:t>
      </w:r>
      <w:r w:rsidRPr="00F853BF">
        <w:t>rate</w:t>
      </w:r>
      <w:r>
        <w:t xml:space="preserve"> </w:t>
      </w:r>
      <w:r w:rsidRPr="00F853BF">
        <w:t>of</w:t>
      </w:r>
      <w:r>
        <w:t xml:space="preserve"> </w:t>
      </w:r>
      <w:r w:rsidRPr="00F853BF">
        <w:t>evolution</w:t>
      </w:r>
      <w:ins w:id="432" w:author="Katelyn Campbell" w:date="2019-04-22T21:47:00Z">
        <w:r w:rsidR="00B61C69">
          <w:t>,</w:t>
        </w:r>
      </w:ins>
      <w:del w:id="433" w:author="Katelyn Campbell" w:date="2019-04-22T21:47:00Z">
        <w:r w:rsidDel="00B61C69">
          <w:delText xml:space="preserve"> </w:delText>
        </w:r>
        <w:r w:rsidRPr="00F853BF" w:rsidDel="00B61C69">
          <w:delText>and</w:delText>
        </w:r>
      </w:del>
      <w:r>
        <w:t xml:space="preserve"> </w:t>
      </w:r>
      <w:r w:rsidRPr="00F853BF">
        <w:t>gene</w:t>
      </w:r>
      <w:r>
        <w:t xml:space="preserve"> </w:t>
      </w:r>
      <w:r w:rsidRPr="00F853BF">
        <w:t>birth</w:t>
      </w:r>
      <w:ins w:id="434" w:author="Katelyn Campbell" w:date="2019-04-22T21:47:00Z">
        <w:r w:rsidR="00B61C69">
          <w:t>,</w:t>
        </w:r>
      </w:ins>
      <w:r w:rsidRPr="00F853BF">
        <w:t xml:space="preserve"> and</w:t>
      </w:r>
      <w:ins w:id="435" w:author="Katelyn Campbell" w:date="2019-04-22T21:47:00Z">
        <w:r w:rsidR="00B61C69">
          <w:t xml:space="preserve"> gene</w:t>
        </w:r>
      </w:ins>
      <w:r>
        <w:t xml:space="preserve"> </w:t>
      </w:r>
      <w:r w:rsidRPr="00F853BF">
        <w:t>death</w:t>
      </w:r>
      <w:r>
        <w:t xml:space="preserve"> </w:t>
      </w:r>
      <w:r w:rsidRPr="00F853BF">
        <w:t>than</w:t>
      </w:r>
      <w:r>
        <w:t xml:space="preserve"> </w:t>
      </w:r>
      <w:r w:rsidRPr="00F853BF">
        <w:t>other</w:t>
      </w:r>
      <w:r>
        <w:t xml:space="preserve"> </w:t>
      </w:r>
      <w:r w:rsidRPr="00F853BF">
        <w:t>plants</w:t>
      </w:r>
      <w:r>
        <w:t xml:space="preserve"> </w:t>
      </w:r>
      <w:r w:rsidRPr="00F853BF">
        <w:t>[2].</w:t>
      </w:r>
      <w:r w:rsidRPr="002D6BA8">
        <w:rPr>
          <w:strike/>
          <w:rPrChange w:id="436" w:author="Katelyn Campbell" w:date="2019-04-23T07:50:00Z">
            <w:rPr/>
          </w:rPrChange>
        </w:rPr>
        <w:t xml:space="preserve"> </w:t>
      </w:r>
      <w:commentRangeStart w:id="437"/>
      <w:r w:rsidRPr="002D6BA8">
        <w:rPr>
          <w:strike/>
          <w:rPrChange w:id="438" w:author="Katelyn Campbell" w:date="2019-04-23T07:50:00Z">
            <w:rPr/>
          </w:rPrChange>
        </w:rPr>
        <w:t>As you will have noticed</w:t>
      </w:r>
      <w:commentRangeEnd w:id="437"/>
      <w:r w:rsidR="002D6BA8" w:rsidRPr="002D6BA8">
        <w:rPr>
          <w:rStyle w:val="CommentReference"/>
          <w:strike/>
          <w:rPrChange w:id="439" w:author="Katelyn Campbell" w:date="2019-04-23T07:50:00Z">
            <w:rPr>
              <w:rStyle w:val="CommentReference"/>
            </w:rPr>
          </w:rPrChange>
        </w:rPr>
        <w:commentReference w:id="437"/>
      </w:r>
      <w:r w:rsidRPr="002D6BA8">
        <w:rPr>
          <w:strike/>
          <w:rPrChange w:id="440" w:author="Katelyn Campbell" w:date="2019-04-23T07:50:00Z">
            <w:rPr/>
          </w:rPrChange>
        </w:rPr>
        <w:t xml:space="preserve">, this is all just a </w:t>
      </w:r>
      <w:r w:rsidRPr="002D6BA8">
        <w:rPr>
          <w:strike/>
          <w:rPrChange w:id="441" w:author="Katelyn Campbell" w:date="2019-04-23T07:50:00Z">
            <w:rPr/>
          </w:rPrChange>
        </w:rPr>
        <w:lastRenderedPageBreak/>
        <w:t xml:space="preserve">work in progress </w:t>
      </w:r>
      <w:del w:id="442" w:author="Katelyn Campbell" w:date="2019-04-22T21:47:00Z">
        <w:r w:rsidRPr="002D6BA8" w:rsidDel="00B61C69">
          <w:rPr>
            <w:strike/>
            <w:rPrChange w:id="443" w:author="Katelyn Campbell" w:date="2019-04-23T07:50:00Z">
              <w:rPr/>
            </w:rPrChange>
          </w:rPr>
          <w:delText>at the moment</w:delText>
        </w:r>
      </w:del>
      <w:ins w:id="444" w:author="Katelyn Campbell" w:date="2019-04-22T21:47:00Z">
        <w:r w:rsidR="00B61C69" w:rsidRPr="002D6BA8">
          <w:rPr>
            <w:strike/>
            <w:rPrChange w:id="445" w:author="Katelyn Campbell" w:date="2019-04-23T07:50:00Z">
              <w:rPr/>
            </w:rPrChange>
          </w:rPr>
          <w:t>now</w:t>
        </w:r>
      </w:ins>
      <w:r w:rsidRPr="002D6BA8">
        <w:rPr>
          <w:strike/>
          <w:rPrChange w:id="446" w:author="Katelyn Campbell" w:date="2019-04-23T07:50:00Z">
            <w:rPr/>
          </w:rPrChange>
        </w:rPr>
        <w:t>. My PI and I will meet with Steven on Monday and discuss (among other things) the following questions – feel free to comment in your review if you have any input</w:t>
      </w:r>
      <w:commentRangeStart w:id="447"/>
      <w:r w:rsidRPr="002D6BA8">
        <w:rPr>
          <w:strike/>
          <w:rPrChange w:id="448" w:author="Katelyn Campbell" w:date="2019-04-23T07:50:00Z">
            <w:rPr/>
          </w:rPrChange>
        </w:rPr>
        <w:t>!</w:t>
      </w:r>
    </w:p>
    <w:p w14:paraId="4BD19FF0" w14:textId="77777777" w:rsidR="00E308E3" w:rsidRDefault="00E308E3" w:rsidP="00B37BDE">
      <w:pPr>
        <w:tabs>
          <w:tab w:val="left" w:pos="2576"/>
        </w:tabs>
        <w:spacing w:before="13" w:line="259" w:lineRule="auto"/>
        <w:ind w:right="4320"/>
        <w:jc w:val="both"/>
        <w:rPr>
          <w:ins w:id="449" w:author="Katelyn Campbell" w:date="2019-04-23T07:58:00Z"/>
        </w:rPr>
      </w:pPr>
    </w:p>
    <w:p w14:paraId="04B7B427" w14:textId="0B2955EA" w:rsidR="00B37BDE" w:rsidDel="002D6BA8" w:rsidRDefault="002D6BA8" w:rsidP="00B37BDE">
      <w:pPr>
        <w:tabs>
          <w:tab w:val="left" w:pos="2576"/>
        </w:tabs>
        <w:spacing w:before="13" w:line="259" w:lineRule="auto"/>
        <w:ind w:right="4320"/>
        <w:jc w:val="both"/>
        <w:rPr>
          <w:del w:id="450" w:author="Katelyn Campbell" w:date="2019-04-23T07:52:00Z"/>
        </w:rPr>
      </w:pPr>
      <w:ins w:id="451" w:author="Katelyn Campbell" w:date="2019-04-23T07:50:00Z">
        <w:r>
          <w:t xml:space="preserve"> </w:t>
        </w:r>
      </w:ins>
      <w:ins w:id="452" w:author="Katelyn Campbell" w:date="2019-04-23T07:51:00Z">
        <w:r>
          <w:t xml:space="preserve">This </w:t>
        </w:r>
      </w:ins>
      <w:ins w:id="453" w:author="Katelyn Campbell" w:date="2019-04-23T07:52:00Z">
        <w:r>
          <w:t>paper j</w:t>
        </w:r>
      </w:ins>
      <w:ins w:id="454" w:author="Katelyn Campbell" w:date="2019-04-23T07:53:00Z">
        <w:r>
          <w:t xml:space="preserve">ust begins </w:t>
        </w:r>
      </w:ins>
      <w:ins w:id="455" w:author="Katelyn Campbell" w:date="2019-04-23T07:55:00Z">
        <w:r w:rsidR="00E308E3">
          <w:t xml:space="preserve">to </w:t>
        </w:r>
      </w:ins>
      <w:ins w:id="456" w:author="Katelyn Campbell" w:date="2019-04-23T07:53:00Z">
        <w:r>
          <w:t>examin</w:t>
        </w:r>
      </w:ins>
      <w:ins w:id="457" w:author="Katelyn Campbell" w:date="2019-04-23T07:55:00Z">
        <w:r w:rsidR="00E308E3">
          <w:t>e</w:t>
        </w:r>
      </w:ins>
      <w:ins w:id="458" w:author="Katelyn Campbell" w:date="2019-04-23T07:53:00Z">
        <w:r>
          <w:t xml:space="preserve"> this unconventional </w:t>
        </w:r>
        <w:r w:rsidR="00E308E3">
          <w:t>analysis</w:t>
        </w:r>
      </w:ins>
      <w:ins w:id="459" w:author="Katelyn Campbell" w:date="2019-04-23T07:56:00Z">
        <w:r w:rsidR="00E308E3">
          <w:t xml:space="preserve"> style</w:t>
        </w:r>
      </w:ins>
      <w:ins w:id="460" w:author="Katelyn Campbell" w:date="2019-04-23T07:53:00Z">
        <w:r w:rsidR="00E308E3">
          <w:t>. The following ar</w:t>
        </w:r>
      </w:ins>
      <w:ins w:id="461" w:author="Katelyn Campbell" w:date="2019-04-23T07:54:00Z">
        <w:r w:rsidR="00E308E3">
          <w:t>e examples of some of the concepts to explore</w:t>
        </w:r>
      </w:ins>
      <w:ins w:id="462" w:author="Katelyn Campbell" w:date="2019-04-23T07:55:00Z">
        <w:r w:rsidR="00E308E3">
          <w:t xml:space="preserve"> in our future research:</w:t>
        </w:r>
        <w:commentRangeEnd w:id="447"/>
        <w:r w:rsidR="00E308E3">
          <w:rPr>
            <w:rStyle w:val="CommentReference"/>
          </w:rPr>
          <w:commentReference w:id="447"/>
        </w:r>
      </w:ins>
    </w:p>
    <w:p w14:paraId="1686F4AB" w14:textId="77777777" w:rsidR="00B37BDE" w:rsidRDefault="00B37BDE" w:rsidP="00B37BDE">
      <w:pPr>
        <w:tabs>
          <w:tab w:val="left" w:pos="2576"/>
        </w:tabs>
        <w:spacing w:before="13" w:line="259" w:lineRule="auto"/>
        <w:ind w:right="5490"/>
        <w:jc w:val="both"/>
      </w:pPr>
    </w:p>
    <w:p w14:paraId="5264F5F3" w14:textId="77777777" w:rsidR="00B37BDE" w:rsidRDefault="00B37BDE" w:rsidP="00B37BDE">
      <w:pPr>
        <w:spacing w:before="13" w:line="259" w:lineRule="auto"/>
        <w:ind w:left="720" w:right="5490"/>
        <w:jc w:val="both"/>
      </w:pPr>
      <w:r w:rsidRPr="00F853BF">
        <w:t>•</w:t>
      </w:r>
      <w:r>
        <w:t xml:space="preserve">  </w:t>
      </w:r>
      <w:r w:rsidRPr="00F853BF">
        <w:t>How</w:t>
      </w:r>
      <w:r>
        <w:t xml:space="preserve"> </w:t>
      </w:r>
      <w:r w:rsidRPr="00F853BF">
        <w:t>similar</w:t>
      </w:r>
      <w:r>
        <w:t xml:space="preserve"> </w:t>
      </w:r>
      <w:r w:rsidRPr="00F853BF">
        <w:t>is</w:t>
      </w:r>
      <w:r>
        <w:t xml:space="preserve"> </w:t>
      </w:r>
      <w:r w:rsidRPr="00F853BF">
        <w:t>this</w:t>
      </w:r>
      <w:r>
        <w:t xml:space="preserve"> </w:t>
      </w:r>
      <w:r w:rsidRPr="00F853BF">
        <w:t>tree</w:t>
      </w:r>
      <w:r>
        <w:t xml:space="preserve"> </w:t>
      </w:r>
      <w:r w:rsidRPr="00F853BF">
        <w:t>to</w:t>
      </w:r>
      <w:r>
        <w:t xml:space="preserve"> </w:t>
      </w:r>
      <w:r w:rsidRPr="00F853BF">
        <w:t>the</w:t>
      </w:r>
      <w:r>
        <w:t xml:space="preserve"> </w:t>
      </w:r>
      <w:r w:rsidRPr="00F853BF">
        <w:t>taxonomic</w:t>
      </w:r>
      <w:r>
        <w:t xml:space="preserve"> </w:t>
      </w:r>
      <w:r w:rsidRPr="00F853BF">
        <w:t>tree?</w:t>
      </w:r>
    </w:p>
    <w:p w14:paraId="063C3D1A" w14:textId="77777777" w:rsidR="00B37BDE" w:rsidRDefault="00B37BDE" w:rsidP="00B37BDE">
      <w:pPr>
        <w:spacing w:before="13" w:line="259" w:lineRule="auto"/>
        <w:ind w:left="720" w:right="5490"/>
        <w:jc w:val="both"/>
      </w:pPr>
      <w:r w:rsidRPr="00F853BF">
        <w:t>•</w:t>
      </w:r>
      <w:r>
        <w:t xml:space="preserve">  </w:t>
      </w:r>
      <w:r w:rsidRPr="00F853BF">
        <w:t>What</w:t>
      </w:r>
      <w:r>
        <w:t xml:space="preserve"> </w:t>
      </w:r>
      <w:r w:rsidRPr="00F853BF">
        <w:t>are</w:t>
      </w:r>
      <w:r>
        <w:t xml:space="preserve"> </w:t>
      </w:r>
      <w:r w:rsidRPr="00F853BF">
        <w:t>the</w:t>
      </w:r>
      <w:r>
        <w:t xml:space="preserve"> </w:t>
      </w:r>
      <w:r w:rsidRPr="00F853BF">
        <w:t>reasons</w:t>
      </w:r>
      <w:r>
        <w:t xml:space="preserve"> </w:t>
      </w:r>
      <w:r w:rsidRPr="00F853BF">
        <w:t>for</w:t>
      </w:r>
      <w:r>
        <w:t xml:space="preserve"> </w:t>
      </w:r>
      <w:r w:rsidRPr="00F853BF">
        <w:t>the</w:t>
      </w:r>
      <w:r>
        <w:t xml:space="preserve"> </w:t>
      </w:r>
      <w:r w:rsidRPr="00F853BF">
        <w:t>differences,</w:t>
      </w:r>
      <w:r>
        <w:t xml:space="preserve"> </w:t>
      </w:r>
      <w:r w:rsidRPr="00F853BF">
        <w:t>what</w:t>
      </w:r>
      <w:r>
        <w:t xml:space="preserve"> </w:t>
      </w:r>
      <w:r w:rsidRPr="00F853BF">
        <w:t>are</w:t>
      </w:r>
      <w:r>
        <w:t xml:space="preserve"> </w:t>
      </w:r>
      <w:r w:rsidRPr="00F853BF">
        <w:t>the</w:t>
      </w:r>
      <w:r>
        <w:t xml:space="preserve"> </w:t>
      </w:r>
      <w:r w:rsidRPr="00F853BF">
        <w:t>reasons</w:t>
      </w:r>
      <w:r>
        <w:t xml:space="preserve"> </w:t>
      </w:r>
      <w:r w:rsidRPr="00F853BF">
        <w:t>for</w:t>
      </w:r>
      <w:r>
        <w:t xml:space="preserve"> </w:t>
      </w:r>
      <w:r w:rsidRPr="00F853BF">
        <w:t>the</w:t>
      </w:r>
      <w:r>
        <w:t xml:space="preserve"> </w:t>
      </w:r>
      <w:r w:rsidRPr="00F853BF">
        <w:t>similarities?</w:t>
      </w:r>
    </w:p>
    <w:p w14:paraId="5000CF68" w14:textId="77777777" w:rsidR="00B37BDE" w:rsidRDefault="00B37BDE" w:rsidP="00B37BDE">
      <w:pPr>
        <w:spacing w:before="13" w:line="259" w:lineRule="auto"/>
        <w:ind w:left="720" w:right="5490"/>
        <w:jc w:val="both"/>
      </w:pPr>
      <w:r w:rsidRPr="00F853BF">
        <w:t>•</w:t>
      </w:r>
      <w:r>
        <w:t xml:space="preserve">  </w:t>
      </w:r>
      <w:r w:rsidRPr="00F853BF">
        <w:t>What</w:t>
      </w:r>
      <w:r>
        <w:t xml:space="preserve"> </w:t>
      </w:r>
      <w:r w:rsidRPr="00F853BF">
        <w:t>biases</w:t>
      </w:r>
      <w:r>
        <w:t xml:space="preserve"> </w:t>
      </w:r>
      <w:r w:rsidRPr="00F853BF">
        <w:t>in</w:t>
      </w:r>
      <w:r>
        <w:t xml:space="preserve"> </w:t>
      </w:r>
      <w:r w:rsidRPr="00F853BF">
        <w:t>the</w:t>
      </w:r>
      <w:r>
        <w:t xml:space="preserve"> </w:t>
      </w:r>
      <w:r w:rsidRPr="00F853BF">
        <w:t>construction</w:t>
      </w:r>
      <w:r>
        <w:t xml:space="preserve"> </w:t>
      </w:r>
      <w:r w:rsidRPr="00F853BF">
        <w:t>process</w:t>
      </w:r>
      <w:r>
        <w:t xml:space="preserve"> </w:t>
      </w:r>
      <w:r w:rsidRPr="00F853BF">
        <w:t>need</w:t>
      </w:r>
      <w:r>
        <w:t xml:space="preserve"> </w:t>
      </w:r>
      <w:r w:rsidRPr="00F853BF">
        <w:t>we</w:t>
      </w:r>
      <w:r>
        <w:t xml:space="preserve"> </w:t>
      </w:r>
      <w:r w:rsidRPr="00F853BF">
        <w:t>be</w:t>
      </w:r>
      <w:r>
        <w:t xml:space="preserve"> </w:t>
      </w:r>
      <w:r w:rsidRPr="00F853BF">
        <w:t>aware</w:t>
      </w:r>
      <w:r>
        <w:t xml:space="preserve"> </w:t>
      </w:r>
      <w:r w:rsidRPr="00F853BF">
        <w:t>of?</w:t>
      </w:r>
    </w:p>
    <w:p w14:paraId="4A21B521" w14:textId="77777777" w:rsidR="00B37BDE" w:rsidRDefault="00B37BDE" w:rsidP="00B37BDE">
      <w:pPr>
        <w:spacing w:before="13" w:line="259" w:lineRule="auto"/>
        <w:ind w:left="720" w:right="5490"/>
        <w:jc w:val="both"/>
      </w:pPr>
      <w:r w:rsidRPr="00F853BF">
        <w:t>•</w:t>
      </w:r>
      <w:r>
        <w:t xml:space="preserve">  </w:t>
      </w:r>
      <w:r w:rsidRPr="00F853BF">
        <w:t>What</w:t>
      </w:r>
      <w:r>
        <w:t xml:space="preserve"> </w:t>
      </w:r>
      <w:r w:rsidRPr="00F853BF">
        <w:t>does</w:t>
      </w:r>
      <w:r>
        <w:t xml:space="preserve"> </w:t>
      </w:r>
      <w:r w:rsidRPr="00F853BF">
        <w:t>the</w:t>
      </w:r>
      <w:r>
        <w:t xml:space="preserve"> </w:t>
      </w:r>
      <w:r w:rsidRPr="00F853BF">
        <w:t>tree</w:t>
      </w:r>
      <w:r>
        <w:t xml:space="preserve"> </w:t>
      </w:r>
      <w:r w:rsidRPr="00F853BF">
        <w:t>depict/how</w:t>
      </w:r>
      <w:r>
        <w:t xml:space="preserve"> </w:t>
      </w:r>
      <w:r w:rsidRPr="00F853BF">
        <w:t>do</w:t>
      </w:r>
      <w:r>
        <w:t xml:space="preserve"> </w:t>
      </w:r>
      <w:r w:rsidRPr="00F853BF">
        <w:t>we</w:t>
      </w:r>
      <w:r>
        <w:t xml:space="preserve"> </w:t>
      </w:r>
      <w:r w:rsidRPr="00F853BF">
        <w:t>interpret</w:t>
      </w:r>
      <w:r>
        <w:t xml:space="preserve"> </w:t>
      </w:r>
      <w:r w:rsidRPr="00F853BF">
        <w:t>it?</w:t>
      </w:r>
    </w:p>
    <w:p w14:paraId="0A2E7F7E" w14:textId="77777777" w:rsidR="00B37BDE" w:rsidRDefault="00B37BDE" w:rsidP="00B37BDE">
      <w:pPr>
        <w:spacing w:before="13" w:line="259" w:lineRule="auto"/>
        <w:ind w:left="720" w:right="5490"/>
        <w:jc w:val="both"/>
      </w:pPr>
      <w:r w:rsidRPr="00F853BF">
        <w:t>•</w:t>
      </w:r>
      <w:r>
        <w:t xml:space="preserve">  </w:t>
      </w:r>
      <w:r w:rsidRPr="00F853BF">
        <w:t>In</w:t>
      </w:r>
      <w:r>
        <w:t xml:space="preserve"> </w:t>
      </w:r>
      <w:r w:rsidRPr="00F853BF">
        <w:t>what</w:t>
      </w:r>
      <w:r>
        <w:t xml:space="preserve"> </w:t>
      </w:r>
      <w:r w:rsidRPr="00F853BF">
        <w:t>way</w:t>
      </w:r>
      <w:r>
        <w:t xml:space="preserve"> </w:t>
      </w:r>
      <w:r w:rsidRPr="00F853BF">
        <w:t>could</w:t>
      </w:r>
      <w:r>
        <w:t xml:space="preserve"> </w:t>
      </w:r>
      <w:r w:rsidRPr="00F853BF">
        <w:t>it</w:t>
      </w:r>
      <w:r>
        <w:t xml:space="preserve"> </w:t>
      </w:r>
      <w:r w:rsidRPr="00F853BF">
        <w:t>be</w:t>
      </w:r>
      <w:r>
        <w:t xml:space="preserve"> </w:t>
      </w:r>
      <w:r w:rsidRPr="00F853BF">
        <w:t>scientifically</w:t>
      </w:r>
      <w:r>
        <w:t xml:space="preserve"> </w:t>
      </w:r>
      <w:r w:rsidRPr="00F853BF">
        <w:t>valuable?</w:t>
      </w:r>
    </w:p>
    <w:p w14:paraId="34DDC9B5" w14:textId="792C8B4E" w:rsidR="00B37BDE" w:rsidRDefault="00B37BDE" w:rsidP="00B37BDE">
      <w:pPr>
        <w:spacing w:before="13" w:line="259" w:lineRule="auto"/>
        <w:ind w:left="720" w:right="5490"/>
        <w:jc w:val="both"/>
      </w:pPr>
      <w:r w:rsidRPr="00F853BF">
        <w:t>•</w:t>
      </w:r>
      <w:r>
        <w:t xml:space="preserve">  </w:t>
      </w:r>
      <w:r w:rsidRPr="00F853BF">
        <w:t>Are</w:t>
      </w:r>
      <w:r>
        <w:t xml:space="preserve"> </w:t>
      </w:r>
      <w:r w:rsidRPr="00F853BF">
        <w:t>there</w:t>
      </w:r>
      <w:r>
        <w:t xml:space="preserve"> </w:t>
      </w:r>
      <w:r w:rsidRPr="00F853BF">
        <w:t>any</w:t>
      </w:r>
      <w:r>
        <w:t xml:space="preserve"> </w:t>
      </w:r>
      <w:r w:rsidRPr="00F853BF">
        <w:t>other</w:t>
      </w:r>
      <w:r>
        <w:t xml:space="preserve"> </w:t>
      </w:r>
      <w:r w:rsidRPr="00F853BF">
        <w:t>taxa</w:t>
      </w:r>
      <w:r>
        <w:t xml:space="preserve"> </w:t>
      </w:r>
      <w:r w:rsidRPr="00F853BF">
        <w:t>that</w:t>
      </w:r>
      <w:r>
        <w:t xml:space="preserve"> </w:t>
      </w:r>
      <w:r w:rsidRPr="00F853BF">
        <w:t>would</w:t>
      </w:r>
      <w:r>
        <w:t xml:space="preserve"> </w:t>
      </w:r>
      <w:r w:rsidRPr="00F853BF">
        <w:t>be</w:t>
      </w:r>
      <w:r>
        <w:t xml:space="preserve"> </w:t>
      </w:r>
      <w:r w:rsidRPr="00F853BF">
        <w:t>good</w:t>
      </w:r>
      <w:r>
        <w:t xml:space="preserve"> </w:t>
      </w:r>
      <w:r w:rsidRPr="00F853BF">
        <w:t>to</w:t>
      </w:r>
      <w:r>
        <w:t xml:space="preserve"> </w:t>
      </w:r>
      <w:r w:rsidRPr="00F853BF">
        <w:t>have</w:t>
      </w:r>
      <w:r>
        <w:t xml:space="preserve"> </w:t>
      </w:r>
      <w:r w:rsidRPr="00F853BF">
        <w:t>in</w:t>
      </w:r>
      <w:r>
        <w:t xml:space="preserve"> </w:t>
      </w:r>
      <w:r w:rsidRPr="00F853BF">
        <w:t>the</w:t>
      </w:r>
      <w:r>
        <w:t xml:space="preserve"> </w:t>
      </w:r>
      <w:r w:rsidRPr="00F853BF">
        <w:t>tree?</w:t>
      </w:r>
      <w:ins w:id="463" w:author="Katelyn Campbell" w:date="2019-04-22T21:49:00Z">
        <w:r w:rsidR="00B61C69">
          <w:t xml:space="preserve"> If so, how would this selection process be determined?</w:t>
        </w:r>
      </w:ins>
    </w:p>
    <w:p w14:paraId="3B9002CA" w14:textId="390E6A02" w:rsidR="00B37BDE" w:rsidRDefault="00B37BDE" w:rsidP="00B37BDE">
      <w:pPr>
        <w:spacing w:before="13" w:line="259" w:lineRule="auto"/>
        <w:ind w:left="720" w:right="5490"/>
        <w:jc w:val="both"/>
      </w:pPr>
      <w:r w:rsidRPr="00F853BF">
        <w:t>•</w:t>
      </w:r>
      <w:r>
        <w:t xml:space="preserve">  </w:t>
      </w:r>
      <w:r w:rsidRPr="00F853BF">
        <w:t>Is</w:t>
      </w:r>
      <w:r>
        <w:t xml:space="preserve"> </w:t>
      </w:r>
      <w:del w:id="464" w:author="Katelyn Campbell" w:date="2019-04-22T21:49:00Z">
        <w:r w:rsidRPr="00F853BF" w:rsidDel="00B61C69">
          <w:delText>there</w:delText>
        </w:r>
        <w:r w:rsidDel="00B61C69">
          <w:delText xml:space="preserve"> </w:delText>
        </w:r>
      </w:del>
      <w:r w:rsidRPr="00F853BF">
        <w:t>any</w:t>
      </w:r>
      <w:r>
        <w:t xml:space="preserve"> </w:t>
      </w:r>
      <w:r w:rsidRPr="00F853BF">
        <w:t>further</w:t>
      </w:r>
      <w:r>
        <w:t xml:space="preserve"> </w:t>
      </w:r>
      <w:r w:rsidRPr="00F853BF">
        <w:t>analysis</w:t>
      </w:r>
      <w:r>
        <w:t xml:space="preserve"> </w:t>
      </w:r>
      <w:ins w:id="465" w:author="Katelyn Campbell" w:date="2019-04-22T21:49:00Z">
        <w:r w:rsidR="00B61C69">
          <w:t xml:space="preserve">needed to </w:t>
        </w:r>
      </w:ins>
      <w:ins w:id="466" w:author="Katelyn Campbell" w:date="2019-04-22T21:50:00Z">
        <w:r w:rsidR="00B61C69">
          <w:t xml:space="preserve">strengthen the validity of </w:t>
        </w:r>
        <w:r w:rsidR="00D3730A">
          <w:t>the resul</w:t>
        </w:r>
      </w:ins>
      <w:ins w:id="467" w:author="Katelyn Campbell" w:date="2019-04-23T06:21:00Z">
        <w:r w:rsidR="000D3921">
          <w:t>t</w:t>
        </w:r>
      </w:ins>
      <w:ins w:id="468" w:author="Katelyn Campbell" w:date="2019-04-22T21:50:00Z">
        <w:r w:rsidR="00D3730A">
          <w:t xml:space="preserve">s? </w:t>
        </w:r>
      </w:ins>
      <w:del w:id="469" w:author="Katelyn Campbell" w:date="2019-04-22T21:50:00Z">
        <w:r w:rsidRPr="00F853BF" w:rsidDel="00D3730A">
          <w:delText>that</w:delText>
        </w:r>
        <w:r w:rsidDel="00D3730A">
          <w:delText xml:space="preserve"> </w:delText>
        </w:r>
        <w:r w:rsidRPr="00F853BF" w:rsidDel="00D3730A">
          <w:delText>would</w:delText>
        </w:r>
        <w:r w:rsidDel="00D3730A">
          <w:delText xml:space="preserve"> </w:delText>
        </w:r>
        <w:r w:rsidRPr="00F853BF" w:rsidDel="00D3730A">
          <w:delText>be</w:delText>
        </w:r>
        <w:r w:rsidDel="00D3730A">
          <w:delText xml:space="preserve"> </w:delText>
        </w:r>
        <w:r w:rsidRPr="00F853BF" w:rsidDel="00D3730A">
          <w:delText>good</w:delText>
        </w:r>
        <w:r w:rsidDel="00D3730A">
          <w:delText xml:space="preserve"> </w:delText>
        </w:r>
        <w:r w:rsidRPr="00F853BF" w:rsidDel="00D3730A">
          <w:delText>to</w:delText>
        </w:r>
        <w:r w:rsidDel="00D3730A">
          <w:delText xml:space="preserve"> </w:delText>
        </w:r>
        <w:r w:rsidRPr="00F853BF" w:rsidDel="00D3730A">
          <w:delText>do?</w:delText>
        </w:r>
        <w:r w:rsidDel="00D3730A">
          <w:delText xml:space="preserve">  </w:delText>
        </w:r>
      </w:del>
      <w:r w:rsidRPr="00F853BF">
        <w:t>(e.g.</w:t>
      </w:r>
      <w:r>
        <w:t xml:space="preserve"> </w:t>
      </w:r>
      <w:r w:rsidRPr="00F853BF">
        <w:t>branch</w:t>
      </w:r>
      <w:r>
        <w:t xml:space="preserve"> </w:t>
      </w:r>
      <w:r w:rsidRPr="00F853BF">
        <w:t>support,</w:t>
      </w:r>
      <w:r>
        <w:t xml:space="preserve"> </w:t>
      </w:r>
      <w:r w:rsidRPr="00F853BF">
        <w:t>looking</w:t>
      </w:r>
      <w:r>
        <w:t xml:space="preserve"> </w:t>
      </w:r>
      <w:r w:rsidRPr="00F853BF">
        <w:t>at</w:t>
      </w:r>
      <w:r>
        <w:t xml:space="preserve"> </w:t>
      </w:r>
      <w:r w:rsidRPr="00F853BF">
        <w:t>each</w:t>
      </w:r>
      <w:r>
        <w:t xml:space="preserve"> </w:t>
      </w:r>
      <w:r w:rsidRPr="00F853BF">
        <w:t>GO</w:t>
      </w:r>
      <w:r>
        <w:t xml:space="preserve"> </w:t>
      </w:r>
      <w:r w:rsidRPr="00F853BF">
        <w:t>aspect</w:t>
      </w:r>
      <w:r>
        <w:t xml:space="preserve"> </w:t>
      </w:r>
      <w:r w:rsidRPr="00F853BF">
        <w:t>separately,</w:t>
      </w:r>
      <w:r>
        <w:t xml:space="preserve"> </w:t>
      </w:r>
      <w:r w:rsidRPr="00F853BF">
        <w:t>a</w:t>
      </w:r>
      <w:r>
        <w:t xml:space="preserve"> </w:t>
      </w:r>
      <w:r w:rsidRPr="00F853BF">
        <w:t>more</w:t>
      </w:r>
      <w:r>
        <w:t xml:space="preserve"> </w:t>
      </w:r>
      <w:r w:rsidRPr="00F853BF">
        <w:t>sophisticated</w:t>
      </w:r>
      <w:r>
        <w:t xml:space="preserve"> </w:t>
      </w:r>
      <w:r w:rsidRPr="00F853BF">
        <w:t>measure of</w:t>
      </w:r>
      <w:r>
        <w:t xml:space="preserve"> </w:t>
      </w:r>
      <w:r w:rsidRPr="00F853BF">
        <w:t>GAF</w:t>
      </w:r>
      <w:r>
        <w:t xml:space="preserve"> </w:t>
      </w:r>
      <w:r w:rsidRPr="00F853BF">
        <w:t>similarity,</w:t>
      </w:r>
      <w:r>
        <w:t xml:space="preserve"> </w:t>
      </w:r>
      <w:r w:rsidRPr="00F853BF">
        <w:t>trying</w:t>
      </w:r>
      <w:r>
        <w:t xml:space="preserve"> </w:t>
      </w:r>
      <w:r w:rsidRPr="00F853BF">
        <w:t>a</w:t>
      </w:r>
      <w:r>
        <w:t xml:space="preserve"> </w:t>
      </w:r>
      <w:r w:rsidRPr="00F853BF">
        <w:t>character</w:t>
      </w:r>
      <w:r>
        <w:t xml:space="preserve"> </w:t>
      </w:r>
      <w:r w:rsidRPr="00F853BF">
        <w:t>state</w:t>
      </w:r>
      <w:r>
        <w:t xml:space="preserve">-based </w:t>
      </w:r>
      <w:r w:rsidRPr="00F853BF">
        <w:t>method</w:t>
      </w:r>
      <w:r>
        <w:t xml:space="preserve"> </w:t>
      </w:r>
      <w:r w:rsidRPr="00F853BF">
        <w:t>instead</w:t>
      </w:r>
      <w:r>
        <w:t xml:space="preserve"> </w:t>
      </w:r>
      <w:r w:rsidRPr="00F853BF">
        <w:t>of</w:t>
      </w:r>
      <w:r>
        <w:t xml:space="preserve"> </w:t>
      </w:r>
      <w:r w:rsidRPr="00F853BF">
        <w:t>distance…)</w:t>
      </w:r>
    </w:p>
    <w:p w14:paraId="1EC7D7A7" w14:textId="77777777" w:rsidR="00B37BDE" w:rsidRDefault="00B37BDE" w:rsidP="00B37BDE">
      <w:pPr>
        <w:spacing w:before="13" w:line="259" w:lineRule="auto"/>
        <w:ind w:left="720" w:right="5490"/>
        <w:jc w:val="both"/>
      </w:pPr>
      <w:commentRangeStart w:id="470"/>
      <w:r w:rsidRPr="00F853BF">
        <w:t>•</w:t>
      </w:r>
      <w:r>
        <w:t xml:space="preserve">  </w:t>
      </w:r>
      <w:r w:rsidRPr="00F853BF">
        <w:t>Is</w:t>
      </w:r>
      <w:r>
        <w:t xml:space="preserve"> </w:t>
      </w:r>
      <w:r w:rsidRPr="00F853BF">
        <w:t>rooting</w:t>
      </w:r>
      <w:r>
        <w:t xml:space="preserve"> </w:t>
      </w:r>
      <w:r w:rsidRPr="00F853BF">
        <w:t>the</w:t>
      </w:r>
      <w:r>
        <w:t xml:space="preserve"> </w:t>
      </w:r>
      <w:r w:rsidRPr="00F853BF">
        <w:t>tree</w:t>
      </w:r>
      <w:r>
        <w:t xml:space="preserve"> </w:t>
      </w:r>
      <w:r w:rsidRPr="00F853BF">
        <w:t>there</w:t>
      </w:r>
      <w:r>
        <w:t xml:space="preserve"> </w:t>
      </w:r>
      <w:r w:rsidRPr="00F853BF">
        <w:t>reasonable?</w:t>
      </w:r>
      <w:commentRangeEnd w:id="470"/>
      <w:r w:rsidR="000D3921">
        <w:rPr>
          <w:rStyle w:val="CommentReference"/>
        </w:rPr>
        <w:commentReference w:id="470"/>
      </w:r>
    </w:p>
    <w:p w14:paraId="73A8D418" w14:textId="77777777" w:rsidR="00B37BDE" w:rsidRDefault="00B37BDE" w:rsidP="00B37BDE">
      <w:pPr>
        <w:tabs>
          <w:tab w:val="left" w:pos="2576"/>
        </w:tabs>
        <w:spacing w:before="13" w:line="259" w:lineRule="auto"/>
        <w:ind w:right="4320"/>
        <w:jc w:val="both"/>
      </w:pPr>
    </w:p>
    <w:p w14:paraId="2EDD7FED" w14:textId="77777777" w:rsidR="00B37BDE" w:rsidRDefault="00B37BDE" w:rsidP="00B37BDE">
      <w:pPr>
        <w:tabs>
          <w:tab w:val="left" w:pos="2576"/>
        </w:tabs>
        <w:spacing w:before="13" w:line="259" w:lineRule="auto"/>
        <w:ind w:right="4320"/>
        <w:jc w:val="both"/>
      </w:pPr>
    </w:p>
    <w:p w14:paraId="02816D76" w14:textId="77777777" w:rsidR="00B37BDE" w:rsidRPr="008A43B4" w:rsidRDefault="00B37BDE" w:rsidP="00B37BDE">
      <w:pPr>
        <w:tabs>
          <w:tab w:val="left" w:pos="2576"/>
        </w:tabs>
        <w:spacing w:before="13" w:line="259" w:lineRule="auto"/>
        <w:ind w:right="4320"/>
        <w:jc w:val="both"/>
        <w:rPr>
          <w:i/>
          <w:sz w:val="24"/>
        </w:rPr>
      </w:pPr>
      <w:commentRangeStart w:id="471"/>
      <w:r w:rsidRPr="008A43B4">
        <w:rPr>
          <w:i/>
          <w:sz w:val="24"/>
        </w:rPr>
        <w:t xml:space="preserve"> Reproducing the Tree</w:t>
      </w:r>
      <w:commentRangeEnd w:id="471"/>
      <w:r w:rsidR="00AD0AE5">
        <w:rPr>
          <w:rStyle w:val="CommentReference"/>
        </w:rPr>
        <w:commentReference w:id="471"/>
      </w:r>
    </w:p>
    <w:p w14:paraId="3A50EA7C" w14:textId="77777777" w:rsidR="00B37BDE" w:rsidRPr="00F853BF" w:rsidRDefault="00B37BDE" w:rsidP="00B37BDE">
      <w:pPr>
        <w:tabs>
          <w:tab w:val="left" w:pos="2576"/>
        </w:tabs>
        <w:spacing w:before="13" w:line="259" w:lineRule="auto"/>
        <w:ind w:right="4320"/>
        <w:jc w:val="both"/>
      </w:pPr>
    </w:p>
    <w:p w14:paraId="4D406DBE" w14:textId="7CEE6C6D" w:rsidR="00B37BDE" w:rsidRDefault="00B37BDE" w:rsidP="00B37BDE">
      <w:pPr>
        <w:tabs>
          <w:tab w:val="left" w:pos="2576"/>
        </w:tabs>
        <w:spacing w:before="13" w:line="259" w:lineRule="auto"/>
        <w:ind w:right="4320"/>
        <w:jc w:val="both"/>
      </w:pPr>
      <w:del w:id="472" w:author="Katelyn Campbell" w:date="2019-04-23T07:58:00Z">
        <w:r w:rsidRPr="00F853BF" w:rsidDel="00E308E3">
          <w:delText>To</w:delText>
        </w:r>
        <w:r w:rsidDel="00E308E3">
          <w:delText xml:space="preserve"> </w:delText>
        </w:r>
        <w:r w:rsidRPr="00F853BF" w:rsidDel="00E308E3">
          <w:delText>reproduce</w:delText>
        </w:r>
        <w:r w:rsidDel="00E308E3">
          <w:delText xml:space="preserve"> </w:delText>
        </w:r>
        <w:r w:rsidRPr="00F853BF" w:rsidDel="00E308E3">
          <w:delText>this</w:delText>
        </w:r>
        <w:r w:rsidDel="00E308E3">
          <w:delText xml:space="preserve"> </w:delText>
        </w:r>
        <w:r w:rsidRPr="00F853BF" w:rsidDel="00E308E3">
          <w:delText>tree,</w:delText>
        </w:r>
        <w:r w:rsidDel="00E308E3">
          <w:delText xml:space="preserve"> </w:delText>
        </w:r>
        <w:r w:rsidRPr="00F853BF" w:rsidDel="00E308E3">
          <w:delText>f</w:delText>
        </w:r>
      </w:del>
      <w:ins w:id="473" w:author="Katelyn Campbell" w:date="2019-04-23T07:58:00Z">
        <w:r w:rsidR="00E308E3">
          <w:t>F</w:t>
        </w:r>
      </w:ins>
      <w:r w:rsidRPr="00F853BF">
        <w:t>ollow</w:t>
      </w:r>
      <w:r>
        <w:t xml:space="preserve"> </w:t>
      </w:r>
      <w:r w:rsidRPr="00F853BF">
        <w:t>these</w:t>
      </w:r>
      <w:r>
        <w:t xml:space="preserve"> </w:t>
      </w:r>
      <w:r w:rsidRPr="00F853BF">
        <w:t>steps</w:t>
      </w:r>
      <w:r>
        <w:t xml:space="preserve"> </w:t>
      </w:r>
      <w:r w:rsidRPr="00F853BF">
        <w:t>on</w:t>
      </w:r>
      <w:r>
        <w:t xml:space="preserve"> </w:t>
      </w:r>
      <w:r w:rsidRPr="00F853BF">
        <w:t>a</w:t>
      </w:r>
      <w:r>
        <w:t xml:space="preserve"> </w:t>
      </w:r>
      <w:r w:rsidRPr="00F853BF">
        <w:t>Linux</w:t>
      </w:r>
      <w:r>
        <w:t xml:space="preserve"> </w:t>
      </w:r>
      <w:r w:rsidRPr="00F853BF">
        <w:t>machine</w:t>
      </w:r>
      <w:r>
        <w:t xml:space="preserve"> </w:t>
      </w:r>
      <w:del w:id="474" w:author="Katelyn Campbell" w:date="2019-04-23T07:57:00Z">
        <w:r w:rsidRPr="00F853BF" w:rsidDel="00E308E3">
          <w:delText>that</w:delText>
        </w:r>
        <w:r w:rsidDel="00E308E3">
          <w:delText xml:space="preserve"> </w:delText>
        </w:r>
        <w:r w:rsidRPr="00F853BF" w:rsidDel="00E308E3">
          <w:delText>has</w:delText>
        </w:r>
      </w:del>
      <w:ins w:id="475" w:author="Katelyn Campbell" w:date="2019-04-23T07:57:00Z">
        <w:r w:rsidR="00E308E3">
          <w:t>with</w:t>
        </w:r>
      </w:ins>
      <w:r>
        <w:t xml:space="preserve"> </w:t>
      </w:r>
      <w:r w:rsidRPr="00F853BF">
        <w:t>PHYLIP</w:t>
      </w:r>
      <w:ins w:id="476" w:author="Katelyn Campbell" w:date="2019-04-23T07:57:00Z">
        <w:r w:rsidR="00E308E3">
          <w:t xml:space="preserve"> to reproduce the tree in Figure 2.</w:t>
        </w:r>
      </w:ins>
    </w:p>
    <w:p w14:paraId="3BBEE292" w14:textId="77777777" w:rsidR="00B37BDE" w:rsidRDefault="00B37BDE" w:rsidP="00B37BDE">
      <w:pPr>
        <w:tabs>
          <w:tab w:val="left" w:pos="2576"/>
        </w:tabs>
        <w:spacing w:before="13" w:line="259" w:lineRule="auto"/>
        <w:ind w:right="4320"/>
        <w:jc w:val="both"/>
      </w:pPr>
      <w:r w:rsidRPr="00F853BF">
        <w:t>available:</w:t>
      </w:r>
    </w:p>
    <w:p w14:paraId="2506DEFF" w14:textId="77777777" w:rsidR="00B37BDE" w:rsidRDefault="00B37BDE" w:rsidP="00B37BDE">
      <w:pPr>
        <w:tabs>
          <w:tab w:val="left" w:pos="2576"/>
        </w:tabs>
        <w:spacing w:before="13" w:line="259" w:lineRule="auto"/>
        <w:ind w:right="4320"/>
        <w:jc w:val="both"/>
      </w:pPr>
    </w:p>
    <w:p w14:paraId="13A59BF4" w14:textId="77777777" w:rsidR="00B37BDE" w:rsidRDefault="00B37BDE" w:rsidP="00B37BDE">
      <w:pPr>
        <w:tabs>
          <w:tab w:val="left" w:pos="2576"/>
        </w:tabs>
        <w:spacing w:before="13" w:line="259" w:lineRule="auto"/>
        <w:ind w:right="4320"/>
        <w:jc w:val="both"/>
      </w:pPr>
      <w:r>
        <w:t xml:space="preserve">git clone https://github.com/Thyra/EEOB563.git </w:t>
      </w:r>
      <w:proofErr w:type="spellStart"/>
      <w:r>
        <w:t>paper_dennis</w:t>
      </w:r>
      <w:proofErr w:type="spellEnd"/>
      <w:r>
        <w:t xml:space="preserve"> # Clone the repository cd </w:t>
      </w:r>
      <w:proofErr w:type="spellStart"/>
      <w:r>
        <w:t>paper_dennis</w:t>
      </w:r>
      <w:proofErr w:type="spellEnd"/>
      <w:r>
        <w:t>/</w:t>
      </w:r>
      <w:proofErr w:type="spellStart"/>
      <w:r>
        <w:t>final_project</w:t>
      </w:r>
      <w:proofErr w:type="spellEnd"/>
      <w:r>
        <w:t xml:space="preserve"> # change into the directory ./</w:t>
      </w:r>
      <w:proofErr w:type="spellStart"/>
      <w:r>
        <w:t>build_distance_matrix</w:t>
      </w:r>
      <w:proofErr w:type="spellEnd"/>
      <w:r>
        <w:t xml:space="preserve"> &gt; </w:t>
      </w:r>
      <w:proofErr w:type="spellStart"/>
      <w:r>
        <w:t>infile</w:t>
      </w:r>
      <w:proofErr w:type="spellEnd"/>
      <w:r>
        <w:t xml:space="preserve"> module load </w:t>
      </w:r>
      <w:proofErr w:type="spellStart"/>
      <w:r>
        <w:t>phylip</w:t>
      </w:r>
      <w:proofErr w:type="spellEnd"/>
      <w:r>
        <w:t xml:space="preserve"> # (if you're on HPC) neighbor # (use standard options)</w:t>
      </w:r>
    </w:p>
    <w:p w14:paraId="535CA5C6" w14:textId="77777777" w:rsidR="00B37BDE" w:rsidRPr="00F853BF" w:rsidRDefault="00B37BDE" w:rsidP="00B37BDE">
      <w:pPr>
        <w:tabs>
          <w:tab w:val="left" w:pos="2576"/>
        </w:tabs>
        <w:spacing w:before="13" w:line="259" w:lineRule="auto"/>
        <w:ind w:right="4320"/>
        <w:jc w:val="both"/>
      </w:pPr>
    </w:p>
    <w:p w14:paraId="2450775F" w14:textId="5EC2F59E" w:rsidR="00B37BDE" w:rsidRDefault="00B37BDE" w:rsidP="00B37BDE">
      <w:pPr>
        <w:tabs>
          <w:tab w:val="left" w:pos="2576"/>
        </w:tabs>
        <w:spacing w:before="13" w:line="259" w:lineRule="auto"/>
        <w:ind w:right="4320"/>
        <w:jc w:val="both"/>
      </w:pPr>
      <w:r w:rsidRPr="00F853BF">
        <w:t>The</w:t>
      </w:r>
      <w:r>
        <w:t xml:space="preserve"> </w:t>
      </w:r>
      <w:r w:rsidRPr="00F853BF">
        <w:t>resulting</w:t>
      </w:r>
      <w:r>
        <w:t xml:space="preserve"> </w:t>
      </w:r>
      <w:r w:rsidRPr="00F853BF">
        <w:t>tree</w:t>
      </w:r>
      <w:r>
        <w:t xml:space="preserve"> </w:t>
      </w:r>
      <w:r w:rsidRPr="00F853BF">
        <w:t>is</w:t>
      </w:r>
      <w:r>
        <w:t xml:space="preserve"> </w:t>
      </w:r>
      <w:r w:rsidRPr="00F853BF">
        <w:t>in</w:t>
      </w:r>
      <w:r>
        <w:t xml:space="preserve"> </w:t>
      </w:r>
      <w:commentRangeStart w:id="477"/>
      <w:proofErr w:type="spellStart"/>
      <w:r w:rsidRPr="00F853BF">
        <w:t>outtree</w:t>
      </w:r>
      <w:commentRangeEnd w:id="477"/>
      <w:proofErr w:type="spellEnd"/>
      <w:r w:rsidR="000D3921">
        <w:rPr>
          <w:rStyle w:val="CommentReference"/>
        </w:rPr>
        <w:commentReference w:id="477"/>
      </w:r>
      <w:r w:rsidRPr="00F853BF">
        <w:t>.</w:t>
      </w:r>
      <w:r>
        <w:t xml:space="preserve">  </w:t>
      </w:r>
      <w:commentRangeStart w:id="478"/>
      <w:r w:rsidRPr="00F853BF">
        <w:t>Manually</w:t>
      </w:r>
      <w:r>
        <w:t xml:space="preserve"> </w:t>
      </w:r>
      <w:r w:rsidRPr="00F853BF">
        <w:t>root</w:t>
      </w:r>
      <w:r>
        <w:t xml:space="preserve"> </w:t>
      </w:r>
      <w:r w:rsidRPr="00F853BF">
        <w:t>it</w:t>
      </w:r>
      <w:r>
        <w:t xml:space="preserve"> </w:t>
      </w:r>
      <w:r w:rsidRPr="00F853BF">
        <w:t>(e.g.</w:t>
      </w:r>
      <w:r>
        <w:t xml:space="preserve"> </w:t>
      </w:r>
      <w:r w:rsidRPr="00F853BF">
        <w:t>with</w:t>
      </w:r>
      <w:r>
        <w:t xml:space="preserve"> </w:t>
      </w:r>
      <w:r w:rsidRPr="00F853BF">
        <w:t>Dendrogram) outside</w:t>
      </w:r>
      <w:r>
        <w:t xml:space="preserve"> </w:t>
      </w:r>
      <w:r w:rsidRPr="00F853BF">
        <w:t>of</w:t>
      </w:r>
      <w:r>
        <w:t xml:space="preserve"> </w:t>
      </w:r>
      <w:r w:rsidRPr="00F853BF">
        <w:t>the</w:t>
      </w:r>
      <w:r>
        <w:t xml:space="preserve"> </w:t>
      </w:r>
      <w:r w:rsidRPr="00F853BF">
        <w:t>grasses</w:t>
      </w:r>
      <w:r>
        <w:t xml:space="preserve"> </w:t>
      </w:r>
      <w:r w:rsidRPr="00F853BF">
        <w:t>(maize,</w:t>
      </w:r>
      <w:r>
        <w:t xml:space="preserve"> </w:t>
      </w:r>
      <w:r w:rsidRPr="00F853BF">
        <w:t>wheat,</w:t>
      </w:r>
      <w:r>
        <w:t xml:space="preserve"> </w:t>
      </w:r>
      <w:r w:rsidRPr="00F853BF">
        <w:t>barley)</w:t>
      </w:r>
      <w:r>
        <w:t xml:space="preserve"> </w:t>
      </w:r>
      <w:r w:rsidRPr="00F853BF">
        <w:t>and</w:t>
      </w:r>
      <w:r>
        <w:t xml:space="preserve"> </w:t>
      </w:r>
      <w:r w:rsidRPr="00F853BF">
        <w:t>you</w:t>
      </w:r>
      <w:r>
        <w:t xml:space="preserve"> </w:t>
      </w:r>
      <w:r w:rsidRPr="00F853BF">
        <w:t>should</w:t>
      </w:r>
      <w:r>
        <w:t xml:space="preserve"> </w:t>
      </w:r>
      <w:r w:rsidRPr="00F853BF">
        <w:t>end</w:t>
      </w:r>
      <w:r>
        <w:t xml:space="preserve"> </w:t>
      </w:r>
      <w:r w:rsidRPr="00F853BF">
        <w:t>up</w:t>
      </w:r>
      <w:r>
        <w:t xml:space="preserve"> </w:t>
      </w:r>
      <w:r w:rsidRPr="00F853BF">
        <w:t>with</w:t>
      </w:r>
      <w:r>
        <w:t xml:space="preserve"> </w:t>
      </w:r>
      <w:r w:rsidRPr="00F853BF">
        <w:t>the same</w:t>
      </w:r>
      <w:r>
        <w:t xml:space="preserve"> </w:t>
      </w:r>
      <w:r w:rsidRPr="00F853BF">
        <w:t>tree.</w:t>
      </w:r>
      <w:r>
        <w:t xml:space="preserve"> </w:t>
      </w:r>
      <w:commentRangeEnd w:id="478"/>
      <w:r w:rsidR="00E308E3">
        <w:rPr>
          <w:rStyle w:val="CommentReference"/>
        </w:rPr>
        <w:commentReference w:id="478"/>
      </w:r>
      <w:r w:rsidRPr="00F853BF">
        <w:t>This</w:t>
      </w:r>
      <w:r>
        <w:t xml:space="preserve"> </w:t>
      </w:r>
      <w:r w:rsidRPr="00F853BF">
        <w:t>will</w:t>
      </w:r>
      <w:r>
        <w:t xml:space="preserve"> </w:t>
      </w:r>
      <w:r w:rsidRPr="00F853BF">
        <w:t>use</w:t>
      </w:r>
      <w:r>
        <w:t xml:space="preserve"> </w:t>
      </w:r>
      <w:r w:rsidRPr="00F853BF">
        <w:t>the</w:t>
      </w:r>
      <w:r>
        <w:t xml:space="preserve"> </w:t>
      </w:r>
      <w:r w:rsidRPr="00F853BF">
        <w:t>pre-summarized</w:t>
      </w:r>
      <w:r>
        <w:t xml:space="preserve"> </w:t>
      </w:r>
      <w:r w:rsidRPr="00F853BF">
        <w:t>.</w:t>
      </w:r>
      <w:proofErr w:type="spellStart"/>
      <w:r w:rsidRPr="00F853BF">
        <w:t>tree.json</w:t>
      </w:r>
      <w:proofErr w:type="spellEnd"/>
      <w:r w:rsidRPr="00F853BF">
        <w:t xml:space="preserve"> files</w:t>
      </w:r>
      <w:r>
        <w:t xml:space="preserve"> </w:t>
      </w:r>
      <w:r w:rsidRPr="00F853BF">
        <w:t>in</w:t>
      </w:r>
      <w:r>
        <w:t xml:space="preserve"> </w:t>
      </w:r>
      <w:r w:rsidR="00E308E3" w:rsidRPr="00F853BF">
        <w:t>annotation sets</w:t>
      </w:r>
      <w:r w:rsidRPr="00F853BF">
        <w:t>,</w:t>
      </w:r>
      <w:r>
        <w:t xml:space="preserve"> </w:t>
      </w:r>
      <w:r w:rsidRPr="00F853BF">
        <w:t>if</w:t>
      </w:r>
      <w:del w:id="479" w:author="Katelyn Campbell" w:date="2019-04-23T08:03:00Z">
        <w:r w:rsidDel="00E308E3">
          <w:delText xml:space="preserve"> </w:delText>
        </w:r>
      </w:del>
      <w:ins w:id="480" w:author="Katelyn Campbell" w:date="2019-04-23T08:01:00Z">
        <w:r w:rsidR="00E308E3">
          <w:t xml:space="preserve"> </w:t>
        </w:r>
      </w:ins>
      <w:commentRangeStart w:id="481"/>
      <w:r w:rsidRPr="00F853BF">
        <w:t>you</w:t>
      </w:r>
      <w:r>
        <w:t xml:space="preserve"> </w:t>
      </w:r>
      <w:commentRangeEnd w:id="481"/>
      <w:r w:rsidR="00E308E3">
        <w:rPr>
          <w:rStyle w:val="CommentReference"/>
        </w:rPr>
        <w:commentReference w:id="481"/>
      </w:r>
      <w:r w:rsidRPr="00F853BF">
        <w:t>want</w:t>
      </w:r>
      <w:r>
        <w:t xml:space="preserve"> </w:t>
      </w:r>
      <w:r w:rsidRPr="00F853BF">
        <w:t>to</w:t>
      </w:r>
      <w:r>
        <w:t xml:space="preserve"> </w:t>
      </w:r>
      <w:r w:rsidRPr="00F853BF">
        <w:t>completely</w:t>
      </w:r>
      <w:r>
        <w:t xml:space="preserve"> </w:t>
      </w:r>
      <w:r w:rsidRPr="00F853BF">
        <w:t>reproduce</w:t>
      </w:r>
      <w:r>
        <w:t xml:space="preserve"> </w:t>
      </w:r>
      <w:r w:rsidRPr="00F853BF">
        <w:t>it</w:t>
      </w:r>
      <w:r>
        <w:t xml:space="preserve"> </w:t>
      </w:r>
      <w:r w:rsidRPr="00F853BF">
        <w:t>from</w:t>
      </w:r>
      <w:r>
        <w:t xml:space="preserve"> </w:t>
      </w:r>
      <w:r w:rsidRPr="00F853BF">
        <w:t>scratch,</w:t>
      </w:r>
      <w:r>
        <w:t xml:space="preserve"> </w:t>
      </w:r>
      <w:r w:rsidRPr="00F853BF">
        <w:t>delete</w:t>
      </w:r>
      <w:r>
        <w:t xml:space="preserve"> </w:t>
      </w:r>
      <w:commentRangeStart w:id="482"/>
      <w:r w:rsidRPr="00F853BF">
        <w:t xml:space="preserve">them </w:t>
      </w:r>
      <w:commentRangeEnd w:id="482"/>
      <w:r w:rsidR="00E308E3">
        <w:rPr>
          <w:rStyle w:val="CommentReference"/>
        </w:rPr>
        <w:commentReference w:id="482"/>
      </w:r>
      <w:r w:rsidRPr="00F853BF">
        <w:t>and</w:t>
      </w:r>
      <w:r>
        <w:t xml:space="preserve"> </w:t>
      </w:r>
      <w:r w:rsidRPr="00F853BF">
        <w:t>only</w:t>
      </w:r>
      <w:r>
        <w:t xml:space="preserve"> </w:t>
      </w:r>
      <w:r w:rsidRPr="00F853BF">
        <w:t>leave</w:t>
      </w:r>
      <w:r>
        <w:t xml:space="preserve"> </w:t>
      </w:r>
      <w:r w:rsidRPr="00F853BF">
        <w:t>the</w:t>
      </w:r>
      <w:r>
        <w:t xml:space="preserve"> </w:t>
      </w:r>
      <w:r w:rsidRPr="00F853BF">
        <w:t>.gaf.gz files.</w:t>
      </w:r>
      <w:r>
        <w:t xml:space="preserve">  </w:t>
      </w:r>
      <w:commentRangeStart w:id="483"/>
      <w:r w:rsidRPr="00F853BF">
        <w:t>But</w:t>
      </w:r>
      <w:r>
        <w:t xml:space="preserve"> </w:t>
      </w:r>
      <w:r w:rsidRPr="00F853BF">
        <w:t>be</w:t>
      </w:r>
      <w:r>
        <w:t xml:space="preserve"> </w:t>
      </w:r>
      <w:r w:rsidRPr="00F853BF">
        <w:t>warned,</w:t>
      </w:r>
      <w:r>
        <w:t xml:space="preserve"> </w:t>
      </w:r>
      <w:r w:rsidRPr="00F853BF">
        <w:t>this</w:t>
      </w:r>
      <w:r>
        <w:t xml:space="preserve"> </w:t>
      </w:r>
      <w:r w:rsidRPr="00F853BF">
        <w:t>will</w:t>
      </w:r>
      <w:r>
        <w:t xml:space="preserve"> </w:t>
      </w:r>
      <w:r w:rsidRPr="00F853BF">
        <w:t>take</w:t>
      </w:r>
      <w:r>
        <w:t xml:space="preserve"> </w:t>
      </w:r>
      <w:r w:rsidRPr="00F853BF">
        <w:t>a</w:t>
      </w:r>
      <w:r>
        <w:t xml:space="preserve"> </w:t>
      </w:r>
      <w:r w:rsidRPr="00F853BF">
        <w:t>while</w:t>
      </w:r>
      <w:r>
        <w:t xml:space="preserve"> </w:t>
      </w:r>
      <w:r w:rsidRPr="00F853BF">
        <w:t>to calculate</w:t>
      </w:r>
      <w:r>
        <w:t xml:space="preserve"> </w:t>
      </w:r>
      <w:r w:rsidRPr="00F853BF">
        <w:t>(probably</w:t>
      </w:r>
      <w:r>
        <w:t xml:space="preserve"> </w:t>
      </w:r>
      <w:r w:rsidRPr="00F853BF">
        <w:t>over</w:t>
      </w:r>
      <w:r>
        <w:t xml:space="preserve"> </w:t>
      </w:r>
      <w:r w:rsidRPr="00F853BF">
        <w:t>two</w:t>
      </w:r>
      <w:r>
        <w:t xml:space="preserve"> </w:t>
      </w:r>
      <w:r w:rsidRPr="00F853BF">
        <w:t>hours).</w:t>
      </w:r>
      <w:commentRangeEnd w:id="483"/>
      <w:r w:rsidR="00E308E3">
        <w:rPr>
          <w:rStyle w:val="CommentReference"/>
        </w:rPr>
        <w:commentReference w:id="483"/>
      </w:r>
    </w:p>
    <w:p w14:paraId="3E003434" w14:textId="77777777" w:rsidR="00B37BDE" w:rsidRPr="00F853BF" w:rsidRDefault="00B37BDE" w:rsidP="00B37BDE">
      <w:pPr>
        <w:tabs>
          <w:tab w:val="left" w:pos="2576"/>
        </w:tabs>
        <w:spacing w:before="13" w:line="259" w:lineRule="auto"/>
        <w:ind w:right="4320"/>
        <w:jc w:val="both"/>
      </w:pPr>
    </w:p>
    <w:p w14:paraId="28DF8DAD" w14:textId="77777777" w:rsidR="00B37BDE" w:rsidRDefault="00AD0AE5" w:rsidP="00B37BDE">
      <w:pPr>
        <w:tabs>
          <w:tab w:val="left" w:pos="2576"/>
        </w:tabs>
        <w:spacing w:before="13" w:line="259" w:lineRule="auto"/>
        <w:ind w:right="4320"/>
        <w:jc w:val="both"/>
      </w:pPr>
      <w:r>
        <w:rPr>
          <w:rStyle w:val="CommentReference"/>
        </w:rPr>
        <w:commentReference w:id="484"/>
      </w:r>
    </w:p>
    <w:p w14:paraId="234AF712" w14:textId="3C9BC22A" w:rsidR="00AD0AE5" w:rsidRDefault="00AD0AE5" w:rsidP="00115D66">
      <w:pPr>
        <w:tabs>
          <w:tab w:val="left" w:pos="2576"/>
        </w:tabs>
        <w:spacing w:before="13" w:line="259" w:lineRule="auto"/>
        <w:ind w:right="4320"/>
        <w:jc w:val="both"/>
        <w:rPr>
          <w:ins w:id="485" w:author="Katelyn Campbell" w:date="2019-04-23T08:13:00Z"/>
        </w:rPr>
      </w:pPr>
    </w:p>
    <w:p w14:paraId="72300BE5" w14:textId="77777777" w:rsidR="00AD0AE5" w:rsidRPr="00AD0AE5" w:rsidRDefault="00AD0AE5" w:rsidP="00AD0AE5">
      <w:pPr>
        <w:rPr>
          <w:ins w:id="486" w:author="Katelyn Campbell" w:date="2019-04-23T08:13:00Z"/>
        </w:rPr>
      </w:pPr>
    </w:p>
    <w:p w14:paraId="541EDBF9" w14:textId="77777777" w:rsidR="00AD0AE5" w:rsidRPr="00AD0AE5" w:rsidRDefault="00AD0AE5" w:rsidP="00AD0AE5">
      <w:pPr>
        <w:rPr>
          <w:ins w:id="487" w:author="Katelyn Campbell" w:date="2019-04-23T08:13:00Z"/>
        </w:rPr>
      </w:pPr>
    </w:p>
    <w:p w14:paraId="3E74A65E" w14:textId="64DEC045" w:rsidR="00AD0AE5" w:rsidRDefault="00AD0AE5" w:rsidP="00AD0AE5">
      <w:pPr>
        <w:rPr>
          <w:ins w:id="488" w:author="Katelyn Campbell" w:date="2019-04-23T08:13:00Z"/>
        </w:rPr>
      </w:pPr>
    </w:p>
    <w:p w14:paraId="2B9B1A90" w14:textId="7856C733" w:rsidR="00AD0AE5" w:rsidRDefault="00AD0AE5" w:rsidP="00AD0AE5">
      <w:pPr>
        <w:rPr>
          <w:ins w:id="489" w:author="Katelyn Campbell" w:date="2019-04-23T08:13:00Z"/>
        </w:rPr>
      </w:pPr>
    </w:p>
    <w:p w14:paraId="3424D4E8" w14:textId="77777777" w:rsidR="00F50913" w:rsidRPr="00114AB8" w:rsidRDefault="00F50913" w:rsidP="00AD0AE5">
      <w:pPr>
        <w:sectPr w:rsidR="00F50913" w:rsidRPr="00114AB8" w:rsidSect="008A43B4">
          <w:type w:val="continuous"/>
          <w:pgSz w:w="12240" w:h="15840"/>
          <w:pgMar w:top="1440" w:right="0" w:bottom="1440" w:left="1440" w:header="720" w:footer="720" w:gutter="0"/>
          <w:cols w:space="720"/>
        </w:sectPr>
        <w:pPrChange w:id="490" w:author="Katelyn Campbell" w:date="2019-04-23T08:13:00Z">
          <w:pPr>
            <w:spacing w:before="40" w:line="259" w:lineRule="auto"/>
            <w:ind w:right="88"/>
            <w:jc w:val="both"/>
          </w:pPr>
        </w:pPrChange>
      </w:pPr>
    </w:p>
    <w:p w14:paraId="0DF5437C" w14:textId="77777777" w:rsidR="00F50913" w:rsidRPr="00F853BF" w:rsidRDefault="00F853BF" w:rsidP="00B37BDE">
      <w:pPr>
        <w:tabs>
          <w:tab w:val="left" w:pos="2576"/>
        </w:tabs>
        <w:spacing w:before="13" w:line="259" w:lineRule="auto"/>
        <w:ind w:right="4320"/>
        <w:jc w:val="both"/>
      </w:pPr>
      <w:r w:rsidRPr="00F853BF">
        <w:lastRenderedPageBreak/>
        <w:t>References</w:t>
      </w:r>
    </w:p>
    <w:p w14:paraId="152AACA3" w14:textId="77777777" w:rsidR="00F50913" w:rsidRPr="00F853BF" w:rsidRDefault="00F50913" w:rsidP="00B37BDE">
      <w:pPr>
        <w:tabs>
          <w:tab w:val="left" w:pos="2576"/>
        </w:tabs>
        <w:spacing w:before="13" w:line="259" w:lineRule="auto"/>
        <w:ind w:right="4320"/>
        <w:jc w:val="both"/>
      </w:pPr>
    </w:p>
    <w:p w14:paraId="212DB2B9" w14:textId="77777777" w:rsidR="00F50913" w:rsidRDefault="00F853BF" w:rsidP="00B37BDE">
      <w:pPr>
        <w:tabs>
          <w:tab w:val="left" w:pos="2576"/>
        </w:tabs>
        <w:spacing w:before="13" w:line="259" w:lineRule="auto"/>
        <w:ind w:right="4320"/>
        <w:jc w:val="both"/>
      </w:pPr>
      <w:r w:rsidRPr="00F853BF">
        <w:t>[1]</w:t>
      </w:r>
      <w:r>
        <w:t xml:space="preserve">  </w:t>
      </w:r>
      <w:proofErr w:type="spellStart"/>
      <w:r w:rsidRPr="00F853BF">
        <w:t>Kokulapalan</w:t>
      </w:r>
      <w:proofErr w:type="spellEnd"/>
      <w:r>
        <w:t xml:space="preserve"> </w:t>
      </w:r>
      <w:proofErr w:type="spellStart"/>
      <w:r w:rsidRPr="00F853BF">
        <w:t>Wimalanathan</w:t>
      </w:r>
      <w:proofErr w:type="spellEnd"/>
      <w:r w:rsidRPr="00F853BF">
        <w:t>,</w:t>
      </w:r>
      <w:r>
        <w:t xml:space="preserve"> </w:t>
      </w:r>
      <w:proofErr w:type="spellStart"/>
      <w:r w:rsidRPr="00F853BF">
        <w:t>Iddo</w:t>
      </w:r>
      <w:proofErr w:type="spellEnd"/>
      <w:r>
        <w:t xml:space="preserve"> </w:t>
      </w:r>
      <w:r w:rsidRPr="00F853BF">
        <w:t>Friedberg,</w:t>
      </w:r>
      <w:r>
        <w:t xml:space="preserve"> </w:t>
      </w:r>
      <w:r w:rsidRPr="00F853BF">
        <w:t>Carson</w:t>
      </w:r>
      <w:r>
        <w:t xml:space="preserve"> </w:t>
      </w:r>
      <w:r w:rsidRPr="00F853BF">
        <w:t>M.</w:t>
      </w:r>
      <w:r>
        <w:t xml:space="preserve"> </w:t>
      </w:r>
      <w:proofErr w:type="spellStart"/>
      <w:r w:rsidRPr="00F853BF">
        <w:t>Andorf</w:t>
      </w:r>
      <w:proofErr w:type="spellEnd"/>
      <w:r w:rsidRPr="00F853BF">
        <w:t>,</w:t>
      </w:r>
      <w:r>
        <w:t xml:space="preserve"> </w:t>
      </w:r>
      <w:r w:rsidRPr="00F853BF">
        <w:t>and</w:t>
      </w:r>
      <w:r>
        <w:t xml:space="preserve"> </w:t>
      </w:r>
      <w:r w:rsidRPr="00F853BF">
        <w:t xml:space="preserve">Car- </w:t>
      </w:r>
      <w:proofErr w:type="spellStart"/>
      <w:r w:rsidRPr="00F853BF">
        <w:t>olyn</w:t>
      </w:r>
      <w:proofErr w:type="spellEnd"/>
      <w:r>
        <w:t xml:space="preserve"> </w:t>
      </w:r>
      <w:r w:rsidRPr="00F853BF">
        <w:t>J.</w:t>
      </w:r>
      <w:r>
        <w:t xml:space="preserve"> </w:t>
      </w:r>
      <w:r w:rsidRPr="00F853BF">
        <w:t>Lawrence-Dill.</w:t>
      </w:r>
      <w:r>
        <w:t xml:space="preserve">  </w:t>
      </w:r>
      <w:r w:rsidRPr="00F853BF">
        <w:t>Maize</w:t>
      </w:r>
      <w:r>
        <w:t xml:space="preserve"> </w:t>
      </w:r>
      <w:r w:rsidRPr="00F853BF">
        <w:t>GO</w:t>
      </w:r>
      <w:r>
        <w:t xml:space="preserve"> </w:t>
      </w:r>
      <w:r w:rsidRPr="00F853BF">
        <w:t>Annotation-Methods,</w:t>
      </w:r>
      <w:r>
        <w:t xml:space="preserve"> </w:t>
      </w:r>
      <w:r w:rsidRPr="00F853BF">
        <w:t>Evaluation,</w:t>
      </w:r>
      <w:r>
        <w:t xml:space="preserve"> </w:t>
      </w:r>
      <w:r w:rsidRPr="00F853BF">
        <w:t>and Review</w:t>
      </w:r>
      <w:r>
        <w:t xml:space="preserve">  </w:t>
      </w:r>
      <w:r w:rsidRPr="00F853BF">
        <w:t>(maize-GAMER).</w:t>
      </w:r>
      <w:r>
        <w:t xml:space="preserve">     </w:t>
      </w:r>
      <w:r w:rsidRPr="00F853BF">
        <w:t>Plant</w:t>
      </w:r>
      <w:r>
        <w:t xml:space="preserve">  </w:t>
      </w:r>
      <w:r w:rsidRPr="00F853BF">
        <w:t>Direct,</w:t>
      </w:r>
      <w:r>
        <w:t xml:space="preserve">  </w:t>
      </w:r>
      <w:r w:rsidRPr="00F853BF">
        <w:t>2(4):e00052,</w:t>
      </w:r>
      <w:r>
        <w:t xml:space="preserve">  </w:t>
      </w:r>
      <w:proofErr w:type="spellStart"/>
      <w:r w:rsidRPr="00F853BF">
        <w:t>apr</w:t>
      </w:r>
      <w:proofErr w:type="spellEnd"/>
      <w:r>
        <w:t xml:space="preserve">  </w:t>
      </w:r>
      <w:r w:rsidRPr="00F853BF">
        <w:t>2018.</w:t>
      </w:r>
      <w:r>
        <w:t xml:space="preserve">     </w:t>
      </w:r>
      <w:r w:rsidRPr="00F853BF">
        <w:t>ISSN</w:t>
      </w:r>
    </w:p>
    <w:p w14:paraId="712E1DF3" w14:textId="77777777" w:rsidR="00F50913" w:rsidRPr="00F853BF" w:rsidRDefault="00F853BF" w:rsidP="00B37BDE">
      <w:pPr>
        <w:tabs>
          <w:tab w:val="left" w:pos="2576"/>
        </w:tabs>
        <w:spacing w:before="13" w:line="259" w:lineRule="auto"/>
        <w:ind w:right="4320"/>
        <w:jc w:val="both"/>
      </w:pPr>
      <w:r w:rsidRPr="00F853BF">
        <w:t>24754455.</w:t>
      </w:r>
      <w:r>
        <w:t xml:space="preserve">   </w:t>
      </w:r>
      <w:proofErr w:type="spellStart"/>
      <w:r w:rsidRPr="00F853BF">
        <w:t>doi</w:t>
      </w:r>
      <w:proofErr w:type="spellEnd"/>
      <w:r w:rsidRPr="00F853BF">
        <w:t>:</w:t>
      </w:r>
      <w:r>
        <w:t xml:space="preserve">  </w:t>
      </w:r>
      <w:r w:rsidRPr="00F853BF">
        <w:t>10.1002/pld3.52.</w:t>
      </w:r>
      <w:r>
        <w:t xml:space="preserve"> </w:t>
      </w:r>
      <w:r w:rsidRPr="00F853BF">
        <w:t>URL</w:t>
      </w:r>
      <w:r>
        <w:t xml:space="preserve"> </w:t>
      </w:r>
      <w:hyperlink r:id="rId16">
        <w:r w:rsidRPr="00F853BF">
          <w:t>http://doi.wiley.com/</w:t>
        </w:r>
      </w:hyperlink>
    </w:p>
    <w:p w14:paraId="113FDCB4" w14:textId="77777777" w:rsidR="00F50913" w:rsidRDefault="00F853BF" w:rsidP="00B37BDE">
      <w:pPr>
        <w:tabs>
          <w:tab w:val="left" w:pos="2576"/>
        </w:tabs>
        <w:spacing w:before="13" w:line="259" w:lineRule="auto"/>
        <w:ind w:right="4320"/>
        <w:jc w:val="both"/>
      </w:pPr>
      <w:hyperlink r:id="rId17">
        <w:r w:rsidRPr="00F853BF">
          <w:t>10.1002/pld3.52.</w:t>
        </w:r>
      </w:hyperlink>
    </w:p>
    <w:p w14:paraId="5A02AEBF" w14:textId="77777777" w:rsidR="00F50913" w:rsidRDefault="00F50913" w:rsidP="00B37BDE">
      <w:pPr>
        <w:tabs>
          <w:tab w:val="left" w:pos="2576"/>
        </w:tabs>
        <w:spacing w:before="13" w:line="259" w:lineRule="auto"/>
        <w:ind w:right="4320"/>
        <w:jc w:val="both"/>
      </w:pPr>
    </w:p>
    <w:p w14:paraId="18AD4141" w14:textId="578011F8" w:rsidR="00F50913" w:rsidRDefault="00F853BF" w:rsidP="00B37BDE">
      <w:pPr>
        <w:tabs>
          <w:tab w:val="left" w:pos="2576"/>
        </w:tabs>
        <w:spacing w:before="13" w:line="259" w:lineRule="auto"/>
        <w:ind w:right="4320"/>
        <w:jc w:val="both"/>
      </w:pPr>
      <w:r w:rsidRPr="00F853BF">
        <w:t>[2]</w:t>
      </w:r>
      <w:r>
        <w:t xml:space="preserve">  </w:t>
      </w:r>
      <w:r w:rsidRPr="00F853BF">
        <w:t>Nevin</w:t>
      </w:r>
      <w:r>
        <w:t xml:space="preserve">  </w:t>
      </w:r>
      <w:r w:rsidRPr="00F853BF">
        <w:t>D.</w:t>
      </w:r>
      <w:r>
        <w:t xml:space="preserve">  </w:t>
      </w:r>
      <w:r w:rsidRPr="00F853BF">
        <w:t>Young,</w:t>
      </w:r>
      <w:r>
        <w:t xml:space="preserve">  </w:t>
      </w:r>
      <w:r w:rsidRPr="00F853BF">
        <w:t>Frédéric</w:t>
      </w:r>
      <w:r>
        <w:t xml:space="preserve">  </w:t>
      </w:r>
      <w:proofErr w:type="spellStart"/>
      <w:r w:rsidRPr="00F853BF">
        <w:t>Debellé</w:t>
      </w:r>
      <w:proofErr w:type="spellEnd"/>
      <w:r w:rsidRPr="00F853BF">
        <w:t>,</w:t>
      </w:r>
      <w:r>
        <w:t xml:space="preserve">  </w:t>
      </w:r>
      <w:r w:rsidRPr="00F853BF">
        <w:t>Giles</w:t>
      </w:r>
      <w:r>
        <w:t xml:space="preserve">  </w:t>
      </w:r>
      <w:r w:rsidRPr="00F853BF">
        <w:t>E.</w:t>
      </w:r>
      <w:r>
        <w:t xml:space="preserve">  </w:t>
      </w:r>
      <w:r w:rsidRPr="00F853BF">
        <w:t>D.</w:t>
      </w:r>
      <w:r>
        <w:t xml:space="preserve">  </w:t>
      </w:r>
      <w:proofErr w:type="spellStart"/>
      <w:r w:rsidRPr="00F853BF">
        <w:t>Oldroyd</w:t>
      </w:r>
      <w:proofErr w:type="spellEnd"/>
      <w:r w:rsidRPr="00F853BF">
        <w:t>,</w:t>
      </w:r>
      <w:r>
        <w:t xml:space="preserve">  </w:t>
      </w:r>
      <w:r w:rsidRPr="00F853BF">
        <w:t>Rene</w:t>
      </w:r>
      <w:r>
        <w:t xml:space="preserve">  </w:t>
      </w:r>
      <w:proofErr w:type="spellStart"/>
      <w:r w:rsidRPr="00F853BF">
        <w:t>Geurts</w:t>
      </w:r>
      <w:proofErr w:type="spellEnd"/>
      <w:r w:rsidRPr="00F853BF">
        <w:t>, Steven</w:t>
      </w:r>
      <w:r>
        <w:t xml:space="preserve"> </w:t>
      </w:r>
      <w:r w:rsidRPr="00F853BF">
        <w:t>B.</w:t>
      </w:r>
      <w:r>
        <w:t xml:space="preserve"> </w:t>
      </w:r>
      <w:r w:rsidRPr="00F853BF">
        <w:t>Cannon,</w:t>
      </w:r>
      <w:r>
        <w:t xml:space="preserve"> </w:t>
      </w:r>
      <w:r w:rsidRPr="00F853BF">
        <w:t>Michael</w:t>
      </w:r>
      <w:r>
        <w:t xml:space="preserve"> </w:t>
      </w:r>
      <w:r w:rsidRPr="00F853BF">
        <w:t>K.</w:t>
      </w:r>
      <w:r>
        <w:t xml:space="preserve"> </w:t>
      </w:r>
      <w:proofErr w:type="spellStart"/>
      <w:r w:rsidRPr="00F853BF">
        <w:t>Udvardi</w:t>
      </w:r>
      <w:proofErr w:type="spellEnd"/>
      <w:r w:rsidRPr="00F853BF">
        <w:t>,</w:t>
      </w:r>
      <w:r>
        <w:t xml:space="preserve"> </w:t>
      </w:r>
      <w:proofErr w:type="spellStart"/>
      <w:r w:rsidRPr="00F853BF">
        <w:t>Vagner</w:t>
      </w:r>
      <w:proofErr w:type="spellEnd"/>
      <w:r>
        <w:t xml:space="preserve"> </w:t>
      </w:r>
      <w:r w:rsidRPr="00F853BF">
        <w:t>A.</w:t>
      </w:r>
      <w:r>
        <w:t xml:space="preserve"> </w:t>
      </w:r>
      <w:proofErr w:type="spellStart"/>
      <w:r w:rsidRPr="00F853BF">
        <w:t>Benedito</w:t>
      </w:r>
      <w:proofErr w:type="spellEnd"/>
      <w:r w:rsidRPr="00F853BF">
        <w:t>,</w:t>
      </w:r>
      <w:r>
        <w:t xml:space="preserve"> </w:t>
      </w:r>
      <w:r w:rsidRPr="00F853BF">
        <w:t>Klaus</w:t>
      </w:r>
      <w:r>
        <w:t xml:space="preserve"> </w:t>
      </w:r>
      <w:r w:rsidRPr="00F853BF">
        <w:t>F.</w:t>
      </w:r>
      <w:r>
        <w:t xml:space="preserve"> </w:t>
      </w:r>
      <w:r w:rsidRPr="00F853BF">
        <w:t>X. Mayer,</w:t>
      </w:r>
      <w:r>
        <w:t xml:space="preserve"> </w:t>
      </w:r>
      <w:r w:rsidRPr="00F853BF">
        <w:t>Jérôme</w:t>
      </w:r>
      <w:r>
        <w:t xml:space="preserve"> </w:t>
      </w:r>
      <w:proofErr w:type="spellStart"/>
      <w:r w:rsidRPr="00F853BF">
        <w:t>Gouzy</w:t>
      </w:r>
      <w:proofErr w:type="spellEnd"/>
      <w:r w:rsidRPr="00F853BF">
        <w:t>,</w:t>
      </w:r>
      <w:r>
        <w:t xml:space="preserve"> </w:t>
      </w:r>
      <w:r w:rsidRPr="00F853BF">
        <w:t>Heiko</w:t>
      </w:r>
      <w:r>
        <w:t xml:space="preserve"> </w:t>
      </w:r>
      <w:proofErr w:type="spellStart"/>
      <w:r w:rsidRPr="00F853BF">
        <w:t>Schoof</w:t>
      </w:r>
      <w:proofErr w:type="spellEnd"/>
      <w:r w:rsidRPr="00F853BF">
        <w:t>,</w:t>
      </w:r>
      <w:r>
        <w:t xml:space="preserve"> </w:t>
      </w:r>
      <w:r w:rsidRPr="00F853BF">
        <w:t>Yves</w:t>
      </w:r>
      <w:r>
        <w:t xml:space="preserve"> </w:t>
      </w:r>
      <w:r w:rsidRPr="00F853BF">
        <w:t>Van</w:t>
      </w:r>
      <w:r>
        <w:t xml:space="preserve"> </w:t>
      </w:r>
      <w:r w:rsidRPr="00F853BF">
        <w:t>de</w:t>
      </w:r>
      <w:r>
        <w:t xml:space="preserve"> </w:t>
      </w:r>
      <w:r w:rsidRPr="00F853BF">
        <w:t>Peer,</w:t>
      </w:r>
      <w:r>
        <w:t xml:space="preserve"> </w:t>
      </w:r>
      <w:r w:rsidRPr="00F853BF">
        <w:t>Sebastian</w:t>
      </w:r>
      <w:r>
        <w:t xml:space="preserve"> </w:t>
      </w:r>
      <w:proofErr w:type="spellStart"/>
      <w:r w:rsidRPr="00F853BF">
        <w:t>Proost</w:t>
      </w:r>
      <w:proofErr w:type="spellEnd"/>
      <w:r w:rsidRPr="00F853BF">
        <w:t>, Douglas</w:t>
      </w:r>
      <w:r>
        <w:t xml:space="preserve">  </w:t>
      </w:r>
      <w:r w:rsidRPr="00F853BF">
        <w:t>R.</w:t>
      </w:r>
      <w:r>
        <w:t xml:space="preserve">  </w:t>
      </w:r>
      <w:r w:rsidRPr="00F853BF">
        <w:t>Cook,</w:t>
      </w:r>
      <w:r>
        <w:t xml:space="preserve">  </w:t>
      </w:r>
      <w:r w:rsidRPr="00F853BF">
        <w:t>Blake</w:t>
      </w:r>
      <w:r>
        <w:t xml:space="preserve">  </w:t>
      </w:r>
      <w:r w:rsidRPr="00F853BF">
        <w:t>C.</w:t>
      </w:r>
      <w:r>
        <w:t xml:space="preserve">  </w:t>
      </w:r>
      <w:r w:rsidRPr="00F853BF">
        <w:t>Meyers,</w:t>
      </w:r>
      <w:r>
        <w:t xml:space="preserve">  </w:t>
      </w:r>
      <w:r w:rsidRPr="00F853BF">
        <w:t>Manuel</w:t>
      </w:r>
      <w:r>
        <w:t xml:space="preserve">  </w:t>
      </w:r>
      <w:proofErr w:type="spellStart"/>
      <w:r w:rsidRPr="00F853BF">
        <w:t>Spannagl</w:t>
      </w:r>
      <w:proofErr w:type="spellEnd"/>
      <w:r w:rsidRPr="00F853BF">
        <w:t>,</w:t>
      </w:r>
      <w:r>
        <w:t xml:space="preserve">  </w:t>
      </w:r>
      <w:r w:rsidRPr="00F853BF">
        <w:t>Foo</w:t>
      </w:r>
      <w:r>
        <w:t xml:space="preserve">  </w:t>
      </w:r>
      <w:r w:rsidRPr="00F853BF">
        <w:t>Cheung, Stéphane</w:t>
      </w:r>
      <w:r>
        <w:t xml:space="preserve">  </w:t>
      </w:r>
      <w:r w:rsidRPr="00F853BF">
        <w:t>De</w:t>
      </w:r>
      <w:r>
        <w:t xml:space="preserve">  </w:t>
      </w:r>
      <w:proofErr w:type="spellStart"/>
      <w:r w:rsidRPr="00F853BF">
        <w:t>Mita</w:t>
      </w:r>
      <w:proofErr w:type="spellEnd"/>
      <w:r w:rsidRPr="00F853BF">
        <w:t>,</w:t>
      </w:r>
      <w:r>
        <w:t xml:space="preserve">  </w:t>
      </w:r>
      <w:r w:rsidRPr="00F853BF">
        <w:t>Vivek</w:t>
      </w:r>
      <w:r>
        <w:t xml:space="preserve">  </w:t>
      </w:r>
      <w:r w:rsidRPr="00F853BF">
        <w:t>Krishnakumar,</w:t>
      </w:r>
      <w:r>
        <w:t xml:space="preserve">  </w:t>
      </w:r>
      <w:proofErr w:type="spellStart"/>
      <w:r w:rsidRPr="00F853BF">
        <w:t>Heidrun</w:t>
      </w:r>
      <w:proofErr w:type="spellEnd"/>
      <w:r>
        <w:t xml:space="preserve">  </w:t>
      </w:r>
      <w:r w:rsidRPr="00F853BF">
        <w:t>Gundlach,</w:t>
      </w:r>
      <w:r>
        <w:t xml:space="preserve">  </w:t>
      </w:r>
      <w:proofErr w:type="spellStart"/>
      <w:r w:rsidRPr="00F853BF">
        <w:t>Shiguo</w:t>
      </w:r>
      <w:proofErr w:type="spellEnd"/>
      <w:r w:rsidRPr="00F853BF">
        <w:t xml:space="preserve"> Zhou,</w:t>
      </w:r>
      <w:r>
        <w:t xml:space="preserve">  </w:t>
      </w:r>
      <w:r w:rsidRPr="00F853BF">
        <w:t>Joann</w:t>
      </w:r>
      <w:r>
        <w:t xml:space="preserve">  </w:t>
      </w:r>
      <w:proofErr w:type="spellStart"/>
      <w:r w:rsidRPr="00F853BF">
        <w:t>Mudge</w:t>
      </w:r>
      <w:proofErr w:type="spellEnd"/>
      <w:r w:rsidRPr="00F853BF">
        <w:t>,</w:t>
      </w:r>
      <w:r>
        <w:t xml:space="preserve">  </w:t>
      </w:r>
      <w:r w:rsidRPr="00F853BF">
        <w:t>Arvind</w:t>
      </w:r>
      <w:r>
        <w:t xml:space="preserve">  </w:t>
      </w:r>
      <w:r w:rsidRPr="00F853BF">
        <w:t>K.</w:t>
      </w:r>
      <w:r>
        <w:t xml:space="preserve">  </w:t>
      </w:r>
      <w:r w:rsidRPr="00F853BF">
        <w:t>Bharti,</w:t>
      </w:r>
      <w:r>
        <w:t xml:space="preserve">  </w:t>
      </w:r>
      <w:r w:rsidRPr="00F853BF">
        <w:t>Jeremy</w:t>
      </w:r>
      <w:r>
        <w:t xml:space="preserve">  </w:t>
      </w:r>
      <w:r w:rsidRPr="00F853BF">
        <w:t>D.</w:t>
      </w:r>
      <w:r>
        <w:t xml:space="preserve">  </w:t>
      </w:r>
      <w:r w:rsidRPr="00F853BF">
        <w:t>Murray,</w:t>
      </w:r>
      <w:r>
        <w:t xml:space="preserve">  </w:t>
      </w:r>
      <w:r w:rsidRPr="00F853BF">
        <w:t>Marina</w:t>
      </w:r>
      <w:r>
        <w:t xml:space="preserve">  </w:t>
      </w:r>
      <w:r w:rsidRPr="00F853BF">
        <w:t xml:space="preserve">A. </w:t>
      </w:r>
      <w:proofErr w:type="spellStart"/>
      <w:r w:rsidRPr="00F853BF">
        <w:t>Naoumkina</w:t>
      </w:r>
      <w:proofErr w:type="spellEnd"/>
      <w:r w:rsidRPr="00F853BF">
        <w:t>,</w:t>
      </w:r>
      <w:r>
        <w:t xml:space="preserve">  </w:t>
      </w:r>
      <w:r w:rsidRPr="00F853BF">
        <w:t>Benjamin</w:t>
      </w:r>
      <w:r>
        <w:t xml:space="preserve">  </w:t>
      </w:r>
      <w:r w:rsidRPr="00F853BF">
        <w:t>Rosen,</w:t>
      </w:r>
      <w:r>
        <w:t xml:space="preserve">  </w:t>
      </w:r>
      <w:r w:rsidRPr="00F853BF">
        <w:t>Kevin</w:t>
      </w:r>
      <w:r>
        <w:t xml:space="preserve">  </w:t>
      </w:r>
      <w:r w:rsidRPr="00F853BF">
        <w:t>A.</w:t>
      </w:r>
      <w:r>
        <w:t xml:space="preserve">  </w:t>
      </w:r>
      <w:r w:rsidRPr="00F853BF">
        <w:t>T.</w:t>
      </w:r>
      <w:r>
        <w:t xml:space="preserve">  </w:t>
      </w:r>
      <w:r w:rsidRPr="00F853BF">
        <w:t>Silverstein,</w:t>
      </w:r>
      <w:r>
        <w:t xml:space="preserve">  </w:t>
      </w:r>
      <w:proofErr w:type="spellStart"/>
      <w:r w:rsidRPr="00F853BF">
        <w:t>Haibao</w:t>
      </w:r>
      <w:proofErr w:type="spellEnd"/>
      <w:r>
        <w:t xml:space="preserve">  </w:t>
      </w:r>
      <w:r w:rsidRPr="00F853BF">
        <w:t>Tang, Stephane</w:t>
      </w:r>
      <w:r>
        <w:t xml:space="preserve"> </w:t>
      </w:r>
      <w:proofErr w:type="spellStart"/>
      <w:r w:rsidRPr="00F853BF">
        <w:t>Rombauts</w:t>
      </w:r>
      <w:proofErr w:type="spellEnd"/>
      <w:r w:rsidRPr="00F853BF">
        <w:t>,</w:t>
      </w:r>
      <w:r>
        <w:t xml:space="preserve"> </w:t>
      </w:r>
      <w:r w:rsidRPr="00F853BF">
        <w:t>Patrick</w:t>
      </w:r>
      <w:r>
        <w:t xml:space="preserve"> </w:t>
      </w:r>
      <w:r w:rsidRPr="00F853BF">
        <w:t>X.</w:t>
      </w:r>
      <w:r>
        <w:t xml:space="preserve"> </w:t>
      </w:r>
      <w:r w:rsidRPr="00F853BF">
        <w:t>Zhao,</w:t>
      </w:r>
      <w:r>
        <w:t xml:space="preserve"> </w:t>
      </w:r>
      <w:r w:rsidRPr="00F853BF">
        <w:t>Peng</w:t>
      </w:r>
      <w:r>
        <w:t xml:space="preserve"> </w:t>
      </w:r>
      <w:r w:rsidRPr="00F853BF">
        <w:t>Zhou,</w:t>
      </w:r>
      <w:r>
        <w:t xml:space="preserve"> </w:t>
      </w:r>
      <w:r w:rsidRPr="00F853BF">
        <w:t>Valérie</w:t>
      </w:r>
      <w:r>
        <w:t xml:space="preserve"> </w:t>
      </w:r>
      <w:proofErr w:type="spellStart"/>
      <w:r w:rsidRPr="00F853BF">
        <w:t>Barbe</w:t>
      </w:r>
      <w:proofErr w:type="spellEnd"/>
      <w:r w:rsidRPr="00F853BF">
        <w:t>,</w:t>
      </w:r>
      <w:r>
        <w:t xml:space="preserve"> </w:t>
      </w:r>
      <w:r w:rsidRPr="00F853BF">
        <w:t xml:space="preserve">Philippe </w:t>
      </w:r>
      <w:proofErr w:type="spellStart"/>
      <w:r w:rsidRPr="00F853BF">
        <w:t>Bardou</w:t>
      </w:r>
      <w:proofErr w:type="spellEnd"/>
      <w:r w:rsidRPr="00F853BF">
        <w:t>,</w:t>
      </w:r>
      <w:r>
        <w:t xml:space="preserve"> </w:t>
      </w:r>
      <w:r w:rsidRPr="00F853BF">
        <w:t>Michael</w:t>
      </w:r>
      <w:r>
        <w:t xml:space="preserve"> </w:t>
      </w:r>
      <w:proofErr w:type="spellStart"/>
      <w:r w:rsidRPr="00F853BF">
        <w:t>Bechner</w:t>
      </w:r>
      <w:proofErr w:type="spellEnd"/>
      <w:r w:rsidRPr="00F853BF">
        <w:t>,</w:t>
      </w:r>
      <w:r>
        <w:t xml:space="preserve"> </w:t>
      </w:r>
      <w:r w:rsidRPr="00F853BF">
        <w:t>Arnaud</w:t>
      </w:r>
      <w:r>
        <w:t xml:space="preserve"> </w:t>
      </w:r>
      <w:proofErr w:type="spellStart"/>
      <w:r w:rsidRPr="00F853BF">
        <w:t>Bellec</w:t>
      </w:r>
      <w:proofErr w:type="spellEnd"/>
      <w:r w:rsidRPr="00F853BF">
        <w:t>,</w:t>
      </w:r>
      <w:r>
        <w:t xml:space="preserve"> </w:t>
      </w:r>
      <w:r w:rsidRPr="00F853BF">
        <w:t>Anne</w:t>
      </w:r>
      <w:r>
        <w:t xml:space="preserve"> </w:t>
      </w:r>
      <w:r w:rsidRPr="00F853BF">
        <w:t>Berger,</w:t>
      </w:r>
      <w:r>
        <w:t xml:space="preserve"> </w:t>
      </w:r>
      <w:r w:rsidRPr="00F853BF">
        <w:t>Hélène</w:t>
      </w:r>
      <w:r>
        <w:t xml:space="preserve"> </w:t>
      </w:r>
      <w:proofErr w:type="spellStart"/>
      <w:r w:rsidRPr="00F853BF">
        <w:t>Bergès</w:t>
      </w:r>
      <w:proofErr w:type="spellEnd"/>
      <w:r w:rsidRPr="00F853BF">
        <w:t>, Shelby</w:t>
      </w:r>
      <w:r>
        <w:t xml:space="preserve"> </w:t>
      </w:r>
      <w:r w:rsidRPr="00F853BF">
        <w:t>Bidwell,</w:t>
      </w:r>
      <w:r>
        <w:t xml:space="preserve"> </w:t>
      </w:r>
      <w:r w:rsidRPr="00F853BF">
        <w:t>Ton</w:t>
      </w:r>
      <w:r>
        <w:t xml:space="preserve"> </w:t>
      </w:r>
      <w:proofErr w:type="spellStart"/>
      <w:r w:rsidRPr="00F853BF">
        <w:t>Bisseling</w:t>
      </w:r>
      <w:proofErr w:type="spellEnd"/>
      <w:r w:rsidRPr="00F853BF">
        <w:t>,</w:t>
      </w:r>
      <w:r>
        <w:t xml:space="preserve"> </w:t>
      </w:r>
      <w:r w:rsidRPr="00F853BF">
        <w:t>Nathalie</w:t>
      </w:r>
      <w:r>
        <w:t xml:space="preserve"> </w:t>
      </w:r>
      <w:proofErr w:type="spellStart"/>
      <w:r w:rsidRPr="00F853BF">
        <w:t>Choisne</w:t>
      </w:r>
      <w:proofErr w:type="spellEnd"/>
      <w:r w:rsidRPr="00F853BF">
        <w:t>,</w:t>
      </w:r>
      <w:r>
        <w:t xml:space="preserve"> </w:t>
      </w:r>
      <w:r w:rsidRPr="00F853BF">
        <w:t>Arnaud</w:t>
      </w:r>
      <w:r>
        <w:t xml:space="preserve"> </w:t>
      </w:r>
      <w:proofErr w:type="spellStart"/>
      <w:r w:rsidRPr="00F853BF">
        <w:t>Couloux</w:t>
      </w:r>
      <w:proofErr w:type="spellEnd"/>
      <w:r w:rsidRPr="00F853BF">
        <w:t>,</w:t>
      </w:r>
      <w:r>
        <w:t xml:space="preserve"> </w:t>
      </w:r>
      <w:proofErr w:type="spellStart"/>
      <w:r w:rsidRPr="00F853BF">
        <w:t>Rox</w:t>
      </w:r>
      <w:proofErr w:type="spellEnd"/>
      <w:r w:rsidRPr="00F853BF">
        <w:t xml:space="preserve">- </w:t>
      </w:r>
      <w:proofErr w:type="spellStart"/>
      <w:r w:rsidRPr="00F853BF">
        <w:t>anne</w:t>
      </w:r>
      <w:proofErr w:type="spellEnd"/>
      <w:r>
        <w:t xml:space="preserve"> </w:t>
      </w:r>
      <w:r w:rsidRPr="00F853BF">
        <w:t>Denny,</w:t>
      </w:r>
      <w:r>
        <w:t xml:space="preserve"> </w:t>
      </w:r>
      <w:r w:rsidRPr="00F853BF">
        <w:t>Shweta</w:t>
      </w:r>
      <w:r>
        <w:t xml:space="preserve"> </w:t>
      </w:r>
      <w:r w:rsidRPr="00F853BF">
        <w:t>Deshpande,</w:t>
      </w:r>
      <w:r>
        <w:t xml:space="preserve"> </w:t>
      </w:r>
      <w:proofErr w:type="spellStart"/>
      <w:r w:rsidRPr="00F853BF">
        <w:t>Xinbin</w:t>
      </w:r>
      <w:proofErr w:type="spellEnd"/>
      <w:r>
        <w:t xml:space="preserve"> </w:t>
      </w:r>
      <w:r w:rsidRPr="00F853BF">
        <w:t>Dai,</w:t>
      </w:r>
      <w:r>
        <w:t xml:space="preserve"> </w:t>
      </w:r>
      <w:r w:rsidRPr="00F853BF">
        <w:t>Jeff</w:t>
      </w:r>
      <w:r>
        <w:t xml:space="preserve"> </w:t>
      </w:r>
      <w:r w:rsidRPr="00F853BF">
        <w:t>J.</w:t>
      </w:r>
      <w:r>
        <w:t xml:space="preserve"> </w:t>
      </w:r>
      <w:r w:rsidRPr="00F853BF">
        <w:t>Doyle,</w:t>
      </w:r>
      <w:r>
        <w:t xml:space="preserve"> </w:t>
      </w:r>
      <w:r w:rsidRPr="00F853BF">
        <w:t xml:space="preserve">Anne-Marie </w:t>
      </w:r>
      <w:proofErr w:type="spellStart"/>
      <w:r w:rsidRPr="00F853BF">
        <w:t>Dudez</w:t>
      </w:r>
      <w:proofErr w:type="spellEnd"/>
      <w:r w:rsidRPr="00F853BF">
        <w:t>,</w:t>
      </w:r>
      <w:r>
        <w:t xml:space="preserve"> </w:t>
      </w:r>
      <w:r w:rsidRPr="00F853BF">
        <w:t>Andrew</w:t>
      </w:r>
      <w:r>
        <w:t xml:space="preserve"> </w:t>
      </w:r>
      <w:r w:rsidRPr="00F853BF">
        <w:t>D.</w:t>
      </w:r>
      <w:r>
        <w:t xml:space="preserve"> </w:t>
      </w:r>
      <w:r w:rsidRPr="00F853BF">
        <w:t>Farmer,</w:t>
      </w:r>
      <w:r>
        <w:t xml:space="preserve"> </w:t>
      </w:r>
      <w:proofErr w:type="spellStart"/>
      <w:r w:rsidRPr="00F853BF">
        <w:t>Stéphanie</w:t>
      </w:r>
      <w:proofErr w:type="spellEnd"/>
      <w:r>
        <w:t xml:space="preserve"> </w:t>
      </w:r>
      <w:proofErr w:type="spellStart"/>
      <w:r w:rsidRPr="00F853BF">
        <w:t>Fouteau</w:t>
      </w:r>
      <w:proofErr w:type="spellEnd"/>
      <w:r w:rsidRPr="00F853BF">
        <w:t>,</w:t>
      </w:r>
      <w:r>
        <w:t xml:space="preserve"> </w:t>
      </w:r>
      <w:proofErr w:type="spellStart"/>
      <w:r w:rsidRPr="00F853BF">
        <w:t>Carolien</w:t>
      </w:r>
      <w:proofErr w:type="spellEnd"/>
      <w:r>
        <w:t xml:space="preserve"> </w:t>
      </w:r>
      <w:r w:rsidRPr="00F853BF">
        <w:t>Franken,</w:t>
      </w:r>
      <w:r>
        <w:t xml:space="preserve"> </w:t>
      </w:r>
      <w:proofErr w:type="spellStart"/>
      <w:r w:rsidRPr="00F853BF">
        <w:t>Chrys</w:t>
      </w:r>
      <w:proofErr w:type="spellEnd"/>
      <w:r w:rsidRPr="00F853BF">
        <w:t xml:space="preserve">- </w:t>
      </w:r>
      <w:proofErr w:type="spellStart"/>
      <w:r w:rsidRPr="00F853BF">
        <w:t>tel</w:t>
      </w:r>
      <w:proofErr w:type="spellEnd"/>
      <w:r>
        <w:t xml:space="preserve"> </w:t>
      </w:r>
      <w:proofErr w:type="spellStart"/>
      <w:r w:rsidRPr="00F853BF">
        <w:t>Gibelin</w:t>
      </w:r>
      <w:proofErr w:type="spellEnd"/>
      <w:r w:rsidRPr="00F853BF">
        <w:t>,</w:t>
      </w:r>
      <w:r>
        <w:t xml:space="preserve"> </w:t>
      </w:r>
      <w:r w:rsidRPr="00F853BF">
        <w:t>John</w:t>
      </w:r>
      <w:r>
        <w:t xml:space="preserve"> </w:t>
      </w:r>
      <w:r w:rsidRPr="00F853BF">
        <w:t>Gish,</w:t>
      </w:r>
      <w:r>
        <w:t xml:space="preserve"> </w:t>
      </w:r>
      <w:r w:rsidRPr="00F853BF">
        <w:t>Steven</w:t>
      </w:r>
      <w:r>
        <w:t xml:space="preserve"> </w:t>
      </w:r>
      <w:r w:rsidRPr="00F853BF">
        <w:t>Goldstein,</w:t>
      </w:r>
      <w:r>
        <w:t xml:space="preserve"> </w:t>
      </w:r>
      <w:r w:rsidRPr="00F853BF">
        <w:t>Alvaro</w:t>
      </w:r>
      <w:r>
        <w:t xml:space="preserve"> </w:t>
      </w:r>
      <w:r w:rsidRPr="00F853BF">
        <w:t>J.</w:t>
      </w:r>
      <w:r>
        <w:t xml:space="preserve"> </w:t>
      </w:r>
      <w:r w:rsidRPr="00F853BF">
        <w:t>González,</w:t>
      </w:r>
      <w:r>
        <w:t xml:space="preserve"> </w:t>
      </w:r>
      <w:r w:rsidRPr="00F853BF">
        <w:t>Pamela</w:t>
      </w:r>
      <w:r>
        <w:t xml:space="preserve"> </w:t>
      </w:r>
      <w:r w:rsidRPr="00F853BF">
        <w:t>J. Green,</w:t>
      </w:r>
      <w:r>
        <w:t xml:space="preserve"> </w:t>
      </w:r>
      <w:proofErr w:type="spellStart"/>
      <w:r w:rsidRPr="00F853BF">
        <w:t>Asis</w:t>
      </w:r>
      <w:proofErr w:type="spellEnd"/>
      <w:r>
        <w:t xml:space="preserve"> </w:t>
      </w:r>
      <w:r w:rsidRPr="00F853BF">
        <w:t>Hallab,</w:t>
      </w:r>
      <w:r>
        <w:t xml:space="preserve"> </w:t>
      </w:r>
      <w:r w:rsidRPr="00F853BF">
        <w:t>Marijke</w:t>
      </w:r>
      <w:r>
        <w:t xml:space="preserve"> </w:t>
      </w:r>
      <w:r w:rsidRPr="00F853BF">
        <w:t>Hartog,</w:t>
      </w:r>
      <w:r>
        <w:t xml:space="preserve"> </w:t>
      </w:r>
      <w:proofErr w:type="spellStart"/>
      <w:r w:rsidRPr="00F853BF">
        <w:t>Axin</w:t>
      </w:r>
      <w:proofErr w:type="spellEnd"/>
      <w:r>
        <w:t xml:space="preserve"> </w:t>
      </w:r>
      <w:r w:rsidRPr="00F853BF">
        <w:t>Hua,</w:t>
      </w:r>
      <w:r>
        <w:t xml:space="preserve"> </w:t>
      </w:r>
      <w:r w:rsidRPr="00F853BF">
        <w:t>Sean</w:t>
      </w:r>
      <w:r>
        <w:t xml:space="preserve"> </w:t>
      </w:r>
      <w:r w:rsidRPr="00F853BF">
        <w:t>J.</w:t>
      </w:r>
      <w:r>
        <w:t xml:space="preserve"> </w:t>
      </w:r>
      <w:proofErr w:type="spellStart"/>
      <w:r w:rsidRPr="00F853BF">
        <w:t>Humphray</w:t>
      </w:r>
      <w:proofErr w:type="spellEnd"/>
      <w:r w:rsidRPr="00F853BF">
        <w:t>,</w:t>
      </w:r>
      <w:r>
        <w:t xml:space="preserve"> </w:t>
      </w:r>
      <w:r w:rsidRPr="00F853BF">
        <w:t xml:space="preserve">Dong- </w:t>
      </w:r>
      <w:proofErr w:type="spellStart"/>
      <w:r w:rsidRPr="00F853BF">
        <w:t>Hoon</w:t>
      </w:r>
      <w:proofErr w:type="spellEnd"/>
      <w:r>
        <w:t xml:space="preserve">  </w:t>
      </w:r>
      <w:proofErr w:type="spellStart"/>
      <w:r w:rsidRPr="00F853BF">
        <w:t>Jeong</w:t>
      </w:r>
      <w:proofErr w:type="spellEnd"/>
      <w:r w:rsidRPr="00F853BF">
        <w:t>,</w:t>
      </w:r>
      <w:r>
        <w:t xml:space="preserve">  </w:t>
      </w:r>
      <w:r w:rsidRPr="00F853BF">
        <w:t>Yi</w:t>
      </w:r>
      <w:r>
        <w:t xml:space="preserve">  </w:t>
      </w:r>
      <w:r w:rsidRPr="00F853BF">
        <w:t>Jing,</w:t>
      </w:r>
      <w:r>
        <w:t xml:space="preserve">  </w:t>
      </w:r>
      <w:r w:rsidRPr="00F853BF">
        <w:t>Anika</w:t>
      </w:r>
      <w:r>
        <w:t xml:space="preserve">  </w:t>
      </w:r>
      <w:proofErr w:type="spellStart"/>
      <w:r w:rsidRPr="00F853BF">
        <w:t>Jöcker</w:t>
      </w:r>
      <w:proofErr w:type="spellEnd"/>
      <w:r w:rsidRPr="00F853BF">
        <w:t>,</w:t>
      </w:r>
      <w:r>
        <w:t xml:space="preserve">  </w:t>
      </w:r>
      <w:r w:rsidRPr="00F853BF">
        <w:t>Steve</w:t>
      </w:r>
      <w:r>
        <w:t xml:space="preserve">  </w:t>
      </w:r>
      <w:r w:rsidRPr="00F853BF">
        <w:t>M.</w:t>
      </w:r>
      <w:r>
        <w:t xml:space="preserve">  </w:t>
      </w:r>
      <w:r w:rsidRPr="00F853BF">
        <w:t>Kenton,</w:t>
      </w:r>
      <w:r>
        <w:t xml:space="preserve">  </w:t>
      </w:r>
      <w:r w:rsidRPr="00F853BF">
        <w:t>Dong-</w:t>
      </w:r>
      <w:proofErr w:type="spellStart"/>
      <w:r w:rsidRPr="00F853BF">
        <w:t>Jin</w:t>
      </w:r>
      <w:proofErr w:type="spellEnd"/>
      <w:r>
        <w:t xml:space="preserve">  </w:t>
      </w:r>
      <w:r w:rsidRPr="00F853BF">
        <w:t>Kim, Kathrin</w:t>
      </w:r>
      <w:r>
        <w:t xml:space="preserve"> </w:t>
      </w:r>
      <w:r w:rsidRPr="00F853BF">
        <w:t>Klee,</w:t>
      </w:r>
      <w:r>
        <w:t xml:space="preserve"> </w:t>
      </w:r>
      <w:proofErr w:type="spellStart"/>
      <w:r w:rsidRPr="00F853BF">
        <w:t>Hongshing</w:t>
      </w:r>
      <w:proofErr w:type="spellEnd"/>
      <w:r>
        <w:t xml:space="preserve"> </w:t>
      </w:r>
      <w:r w:rsidRPr="00F853BF">
        <w:t>Lai,</w:t>
      </w:r>
      <w:r>
        <w:t xml:space="preserve"> </w:t>
      </w:r>
      <w:proofErr w:type="spellStart"/>
      <w:r w:rsidRPr="00F853BF">
        <w:t>Chunting</w:t>
      </w:r>
      <w:proofErr w:type="spellEnd"/>
      <w:r>
        <w:t xml:space="preserve"> </w:t>
      </w:r>
      <w:r w:rsidRPr="00F853BF">
        <w:t>Lang,</w:t>
      </w:r>
      <w:r>
        <w:t xml:space="preserve"> </w:t>
      </w:r>
      <w:proofErr w:type="spellStart"/>
      <w:r w:rsidRPr="00F853BF">
        <w:t>Shaoping</w:t>
      </w:r>
      <w:proofErr w:type="spellEnd"/>
      <w:r>
        <w:t xml:space="preserve"> </w:t>
      </w:r>
      <w:r w:rsidRPr="00F853BF">
        <w:t>Lin,</w:t>
      </w:r>
      <w:r>
        <w:t xml:space="preserve"> </w:t>
      </w:r>
      <w:r w:rsidRPr="00F853BF">
        <w:t>Simone</w:t>
      </w:r>
      <w:r>
        <w:t xml:space="preserve"> </w:t>
      </w:r>
      <w:r w:rsidRPr="00F853BF">
        <w:t xml:space="preserve">L. </w:t>
      </w:r>
      <w:proofErr w:type="spellStart"/>
      <w:r w:rsidRPr="00F853BF">
        <w:t>Macmil</w:t>
      </w:r>
      <w:proofErr w:type="spellEnd"/>
      <w:r w:rsidRPr="00F853BF">
        <w:t>,</w:t>
      </w:r>
      <w:r>
        <w:t xml:space="preserve">  </w:t>
      </w:r>
      <w:r w:rsidRPr="00F853BF">
        <w:t>Ghislaine</w:t>
      </w:r>
      <w:r>
        <w:t xml:space="preserve">  </w:t>
      </w:r>
      <w:proofErr w:type="spellStart"/>
      <w:r w:rsidRPr="00F853BF">
        <w:t>Magdelenat</w:t>
      </w:r>
      <w:proofErr w:type="spellEnd"/>
      <w:r w:rsidRPr="00F853BF">
        <w:t>,</w:t>
      </w:r>
      <w:r>
        <w:t xml:space="preserve">  </w:t>
      </w:r>
      <w:r w:rsidRPr="00F853BF">
        <w:t>Lucy</w:t>
      </w:r>
      <w:r>
        <w:t xml:space="preserve">  </w:t>
      </w:r>
      <w:r w:rsidRPr="00F853BF">
        <w:t>Matthews,</w:t>
      </w:r>
      <w:r>
        <w:t xml:space="preserve">  </w:t>
      </w:r>
      <w:r w:rsidRPr="00F853BF">
        <w:t>Jamison</w:t>
      </w:r>
      <w:r>
        <w:t xml:space="preserve">  </w:t>
      </w:r>
      <w:proofErr w:type="spellStart"/>
      <w:r w:rsidRPr="00F853BF">
        <w:t>McCorrison</w:t>
      </w:r>
      <w:proofErr w:type="spellEnd"/>
      <w:r w:rsidRPr="00F853BF">
        <w:t>, Erin</w:t>
      </w:r>
      <w:r>
        <w:t xml:space="preserve"> </w:t>
      </w:r>
      <w:r w:rsidRPr="00F853BF">
        <w:t>L.</w:t>
      </w:r>
      <w:r>
        <w:t xml:space="preserve"> </w:t>
      </w:r>
      <w:r w:rsidRPr="00F853BF">
        <w:t>Monaghan,</w:t>
      </w:r>
      <w:r>
        <w:t xml:space="preserve"> </w:t>
      </w:r>
      <w:proofErr w:type="spellStart"/>
      <w:r w:rsidRPr="00F853BF">
        <w:t>Jeong</w:t>
      </w:r>
      <w:proofErr w:type="spellEnd"/>
      <w:r w:rsidRPr="00F853BF">
        <w:t>-Hwan</w:t>
      </w:r>
      <w:r>
        <w:t xml:space="preserve"> </w:t>
      </w:r>
      <w:r w:rsidRPr="00F853BF">
        <w:t>Mun,</w:t>
      </w:r>
      <w:r>
        <w:t xml:space="preserve"> </w:t>
      </w:r>
      <w:r w:rsidRPr="00F853BF">
        <w:t>Fares</w:t>
      </w:r>
      <w:r>
        <w:t xml:space="preserve"> </w:t>
      </w:r>
      <w:r w:rsidRPr="00F853BF">
        <w:t>Z.</w:t>
      </w:r>
      <w:r>
        <w:t xml:space="preserve"> </w:t>
      </w:r>
      <w:proofErr w:type="spellStart"/>
      <w:r w:rsidRPr="00F853BF">
        <w:t>Najar</w:t>
      </w:r>
      <w:proofErr w:type="spellEnd"/>
      <w:r w:rsidRPr="00F853BF">
        <w:t>,</w:t>
      </w:r>
      <w:r>
        <w:t xml:space="preserve"> </w:t>
      </w:r>
      <w:r w:rsidRPr="00F853BF">
        <w:t>Christine</w:t>
      </w:r>
      <w:r>
        <w:t xml:space="preserve"> </w:t>
      </w:r>
      <w:r w:rsidRPr="00F853BF">
        <w:t>Nichol- son,</w:t>
      </w:r>
      <w:r>
        <w:t xml:space="preserve">  </w:t>
      </w:r>
      <w:r w:rsidRPr="00F853BF">
        <w:t>Céline</w:t>
      </w:r>
      <w:r>
        <w:t xml:space="preserve"> </w:t>
      </w:r>
      <w:proofErr w:type="spellStart"/>
      <w:r w:rsidRPr="00F853BF">
        <w:t>Noirot</w:t>
      </w:r>
      <w:proofErr w:type="spellEnd"/>
      <w:r w:rsidRPr="00F853BF">
        <w:t>,</w:t>
      </w:r>
      <w:r>
        <w:t xml:space="preserve">  </w:t>
      </w:r>
      <w:proofErr w:type="spellStart"/>
      <w:r w:rsidRPr="00F853BF">
        <w:t>Majesta</w:t>
      </w:r>
      <w:proofErr w:type="spellEnd"/>
      <w:r>
        <w:t xml:space="preserve"> </w:t>
      </w:r>
      <w:proofErr w:type="spellStart"/>
      <w:r w:rsidRPr="00F853BF">
        <w:t>O’Bleness</w:t>
      </w:r>
      <w:proofErr w:type="spellEnd"/>
      <w:r w:rsidRPr="00F853BF">
        <w:t>,</w:t>
      </w:r>
      <w:r>
        <w:t xml:space="preserve">  </w:t>
      </w:r>
      <w:r w:rsidRPr="00F853BF">
        <w:t>Charles</w:t>
      </w:r>
      <w:r>
        <w:t xml:space="preserve"> </w:t>
      </w:r>
      <w:r w:rsidRPr="00F853BF">
        <w:t>R.</w:t>
      </w:r>
      <w:r>
        <w:t xml:space="preserve"> </w:t>
      </w:r>
      <w:proofErr w:type="spellStart"/>
      <w:r w:rsidRPr="00F853BF">
        <w:t>Paule</w:t>
      </w:r>
      <w:proofErr w:type="spellEnd"/>
      <w:r w:rsidRPr="00F853BF">
        <w:t>,</w:t>
      </w:r>
      <w:r>
        <w:t xml:space="preserve">  </w:t>
      </w:r>
      <w:r w:rsidRPr="00F853BF">
        <w:t>Julie</w:t>
      </w:r>
      <w:r>
        <w:t xml:space="preserve"> </w:t>
      </w:r>
      <w:proofErr w:type="spellStart"/>
      <w:r w:rsidRPr="00F853BF">
        <w:t>Poulain</w:t>
      </w:r>
      <w:proofErr w:type="spellEnd"/>
      <w:r w:rsidRPr="00F853BF">
        <w:t>,</w:t>
      </w:r>
      <w:r w:rsidR="008A43B4">
        <w:t xml:space="preserve"> </w:t>
      </w:r>
      <w:r w:rsidRPr="00F853BF">
        <w:t>Florent</w:t>
      </w:r>
      <w:r>
        <w:t xml:space="preserve"> </w:t>
      </w:r>
      <w:r w:rsidRPr="00F853BF">
        <w:t>Prion,</w:t>
      </w:r>
      <w:r>
        <w:t xml:space="preserve">  </w:t>
      </w:r>
      <w:proofErr w:type="spellStart"/>
      <w:r w:rsidRPr="00F853BF">
        <w:t>Baifang</w:t>
      </w:r>
      <w:proofErr w:type="spellEnd"/>
      <w:r>
        <w:t xml:space="preserve"> </w:t>
      </w:r>
      <w:r w:rsidRPr="00F853BF">
        <w:t>Qin,</w:t>
      </w:r>
      <w:r>
        <w:t xml:space="preserve">  </w:t>
      </w:r>
      <w:proofErr w:type="spellStart"/>
      <w:r w:rsidRPr="00F853BF">
        <w:t>Chunmei</w:t>
      </w:r>
      <w:proofErr w:type="spellEnd"/>
      <w:r>
        <w:t xml:space="preserve"> </w:t>
      </w:r>
      <w:r w:rsidRPr="00F853BF">
        <w:t>Qu,</w:t>
      </w:r>
      <w:r>
        <w:t xml:space="preserve">  </w:t>
      </w:r>
      <w:r w:rsidRPr="00F853BF">
        <w:t>Ernest</w:t>
      </w:r>
      <w:r>
        <w:t xml:space="preserve"> </w:t>
      </w:r>
      <w:r w:rsidRPr="00F853BF">
        <w:t>F.</w:t>
      </w:r>
      <w:r>
        <w:t xml:space="preserve"> </w:t>
      </w:r>
      <w:proofErr w:type="spellStart"/>
      <w:r w:rsidRPr="00F853BF">
        <w:t>Retzel</w:t>
      </w:r>
      <w:proofErr w:type="spellEnd"/>
      <w:r w:rsidRPr="00F853BF">
        <w:t>,</w:t>
      </w:r>
      <w:r>
        <w:t xml:space="preserve">  </w:t>
      </w:r>
      <w:r w:rsidRPr="00F853BF">
        <w:t>Claire</w:t>
      </w:r>
      <w:r>
        <w:t xml:space="preserve"> </w:t>
      </w:r>
      <w:r w:rsidRPr="00F853BF">
        <w:t xml:space="preserve">Rid- </w:t>
      </w:r>
      <w:proofErr w:type="spellStart"/>
      <w:r w:rsidRPr="00F853BF">
        <w:t>dle</w:t>
      </w:r>
      <w:proofErr w:type="spellEnd"/>
      <w:r w:rsidRPr="00F853BF">
        <w:t>,</w:t>
      </w:r>
      <w:r>
        <w:t xml:space="preserve"> </w:t>
      </w:r>
      <w:r w:rsidRPr="00F853BF">
        <w:t>Erika</w:t>
      </w:r>
      <w:r>
        <w:t xml:space="preserve"> </w:t>
      </w:r>
      <w:proofErr w:type="spellStart"/>
      <w:r w:rsidRPr="00F853BF">
        <w:t>Sallet</w:t>
      </w:r>
      <w:proofErr w:type="spellEnd"/>
      <w:r w:rsidRPr="00F853BF">
        <w:t>,</w:t>
      </w:r>
      <w:r>
        <w:t xml:space="preserve"> </w:t>
      </w:r>
      <w:r w:rsidRPr="00F853BF">
        <w:t>Sylvie</w:t>
      </w:r>
      <w:r>
        <w:t xml:space="preserve"> </w:t>
      </w:r>
      <w:proofErr w:type="spellStart"/>
      <w:r w:rsidRPr="00F853BF">
        <w:t>Samain</w:t>
      </w:r>
      <w:proofErr w:type="spellEnd"/>
      <w:r w:rsidRPr="00F853BF">
        <w:t>,</w:t>
      </w:r>
      <w:r>
        <w:t xml:space="preserve"> </w:t>
      </w:r>
      <w:r w:rsidRPr="00F853BF">
        <w:t>Nicolas</w:t>
      </w:r>
      <w:r>
        <w:t xml:space="preserve"> </w:t>
      </w:r>
      <w:r w:rsidRPr="00F853BF">
        <w:t>Samson,</w:t>
      </w:r>
      <w:r>
        <w:t xml:space="preserve"> </w:t>
      </w:r>
      <w:r w:rsidRPr="00F853BF">
        <w:t>Iryna</w:t>
      </w:r>
      <w:r>
        <w:t xml:space="preserve"> </w:t>
      </w:r>
      <w:r w:rsidRPr="00F853BF">
        <w:t>Sanders,</w:t>
      </w:r>
      <w:r>
        <w:t xml:space="preserve"> </w:t>
      </w:r>
      <w:r w:rsidRPr="00F853BF">
        <w:t xml:space="preserve">Olivier </w:t>
      </w:r>
      <w:proofErr w:type="spellStart"/>
      <w:r w:rsidRPr="00F853BF">
        <w:t>Saurat</w:t>
      </w:r>
      <w:proofErr w:type="spellEnd"/>
      <w:r w:rsidRPr="00F853BF">
        <w:t>,</w:t>
      </w:r>
      <w:r>
        <w:t xml:space="preserve"> </w:t>
      </w:r>
      <w:r w:rsidRPr="00F853BF">
        <w:t>Claude</w:t>
      </w:r>
      <w:r>
        <w:t xml:space="preserve"> </w:t>
      </w:r>
      <w:proofErr w:type="spellStart"/>
      <w:r w:rsidRPr="00F853BF">
        <w:t>Scarpelli</w:t>
      </w:r>
      <w:proofErr w:type="spellEnd"/>
      <w:r w:rsidRPr="00F853BF">
        <w:t>,</w:t>
      </w:r>
      <w:r>
        <w:t xml:space="preserve"> </w:t>
      </w:r>
      <w:r w:rsidRPr="00F853BF">
        <w:t>Thomas</w:t>
      </w:r>
      <w:r>
        <w:t xml:space="preserve"> </w:t>
      </w:r>
      <w:proofErr w:type="spellStart"/>
      <w:r w:rsidRPr="00F853BF">
        <w:t>Schiex</w:t>
      </w:r>
      <w:proofErr w:type="spellEnd"/>
      <w:r w:rsidRPr="00F853BF">
        <w:t>,</w:t>
      </w:r>
      <w:r>
        <w:t xml:space="preserve"> </w:t>
      </w:r>
      <w:proofErr w:type="spellStart"/>
      <w:r w:rsidRPr="00F853BF">
        <w:t>Béatrice</w:t>
      </w:r>
      <w:proofErr w:type="spellEnd"/>
      <w:r>
        <w:t xml:space="preserve"> </w:t>
      </w:r>
      <w:proofErr w:type="spellStart"/>
      <w:r w:rsidRPr="00F853BF">
        <w:t>Segurens</w:t>
      </w:r>
      <w:proofErr w:type="spellEnd"/>
      <w:r w:rsidRPr="00F853BF">
        <w:t>,</w:t>
      </w:r>
      <w:r>
        <w:t xml:space="preserve"> </w:t>
      </w:r>
      <w:r w:rsidRPr="00F853BF">
        <w:t>Andrew</w:t>
      </w:r>
      <w:r>
        <w:t xml:space="preserve"> </w:t>
      </w:r>
      <w:r w:rsidRPr="00F853BF">
        <w:t>J. Severin,</w:t>
      </w:r>
      <w:r>
        <w:t xml:space="preserve">  </w:t>
      </w:r>
      <w:r w:rsidRPr="00F853BF">
        <w:t>D.</w:t>
      </w:r>
      <w:r>
        <w:t xml:space="preserve">  </w:t>
      </w:r>
      <w:r w:rsidRPr="00F853BF">
        <w:t>Janine</w:t>
      </w:r>
      <w:r>
        <w:t xml:space="preserve">  </w:t>
      </w:r>
      <w:proofErr w:type="spellStart"/>
      <w:r w:rsidRPr="00F853BF">
        <w:t>Sherrier</w:t>
      </w:r>
      <w:proofErr w:type="spellEnd"/>
      <w:r w:rsidRPr="00F853BF">
        <w:t>,</w:t>
      </w:r>
      <w:r>
        <w:t xml:space="preserve">  </w:t>
      </w:r>
      <w:proofErr w:type="spellStart"/>
      <w:r w:rsidRPr="00F853BF">
        <w:t>Ruihua</w:t>
      </w:r>
      <w:proofErr w:type="spellEnd"/>
      <w:r>
        <w:t xml:space="preserve">  </w:t>
      </w:r>
      <w:r w:rsidRPr="00F853BF">
        <w:t>Shi,</w:t>
      </w:r>
      <w:r>
        <w:t xml:space="preserve">  </w:t>
      </w:r>
      <w:r w:rsidRPr="00F853BF">
        <w:t>Sarah</w:t>
      </w:r>
      <w:r>
        <w:t xml:space="preserve">  </w:t>
      </w:r>
      <w:r w:rsidRPr="00F853BF">
        <w:t>Sims,</w:t>
      </w:r>
      <w:r>
        <w:t xml:space="preserve">  </w:t>
      </w:r>
      <w:r w:rsidRPr="00F853BF">
        <w:t>Susan</w:t>
      </w:r>
      <w:r>
        <w:t xml:space="preserve">  </w:t>
      </w:r>
      <w:r w:rsidRPr="00F853BF">
        <w:t>R.</w:t>
      </w:r>
      <w:r>
        <w:t xml:space="preserve">  </w:t>
      </w:r>
      <w:r w:rsidRPr="00F853BF">
        <w:t xml:space="preserve">Singer, </w:t>
      </w:r>
      <w:proofErr w:type="spellStart"/>
      <w:r w:rsidRPr="00F853BF">
        <w:t>Senjuti</w:t>
      </w:r>
      <w:proofErr w:type="spellEnd"/>
      <w:r>
        <w:t xml:space="preserve">  </w:t>
      </w:r>
      <w:proofErr w:type="spellStart"/>
      <w:r w:rsidRPr="00F853BF">
        <w:t>Sinharoy</w:t>
      </w:r>
      <w:proofErr w:type="spellEnd"/>
      <w:r w:rsidRPr="00F853BF">
        <w:t>,</w:t>
      </w:r>
      <w:r>
        <w:t xml:space="preserve">  </w:t>
      </w:r>
      <w:r w:rsidRPr="00F853BF">
        <w:t>Lieven</w:t>
      </w:r>
      <w:r>
        <w:t xml:space="preserve">  </w:t>
      </w:r>
      <w:proofErr w:type="spellStart"/>
      <w:r w:rsidRPr="00F853BF">
        <w:t>Sterck</w:t>
      </w:r>
      <w:proofErr w:type="spellEnd"/>
      <w:r w:rsidRPr="00F853BF">
        <w:t>,</w:t>
      </w:r>
      <w:r>
        <w:t xml:space="preserve">  </w:t>
      </w:r>
      <w:r w:rsidRPr="00F853BF">
        <w:t>Agnès</w:t>
      </w:r>
      <w:r>
        <w:t xml:space="preserve">  </w:t>
      </w:r>
      <w:proofErr w:type="spellStart"/>
      <w:r w:rsidRPr="00F853BF">
        <w:t>Viollet</w:t>
      </w:r>
      <w:proofErr w:type="spellEnd"/>
      <w:r w:rsidRPr="00F853BF">
        <w:t>,</w:t>
      </w:r>
      <w:r>
        <w:t xml:space="preserve">  </w:t>
      </w:r>
      <w:r w:rsidRPr="00F853BF">
        <w:t>Bing-Bing</w:t>
      </w:r>
      <w:r>
        <w:t xml:space="preserve">  </w:t>
      </w:r>
      <w:r w:rsidRPr="00F853BF">
        <w:t>Wang,</w:t>
      </w:r>
      <w:r>
        <w:t xml:space="preserve">  </w:t>
      </w:r>
      <w:proofErr w:type="spellStart"/>
      <w:r w:rsidRPr="00F853BF">
        <w:t>Ke</w:t>
      </w:r>
      <w:proofErr w:type="spellEnd"/>
      <w:r w:rsidRPr="00F853BF">
        <w:t xml:space="preserve">- </w:t>
      </w:r>
      <w:proofErr w:type="spellStart"/>
      <w:r w:rsidRPr="00F853BF">
        <w:t>qin</w:t>
      </w:r>
      <w:proofErr w:type="spellEnd"/>
      <w:r>
        <w:t xml:space="preserve"> </w:t>
      </w:r>
      <w:r w:rsidRPr="00F853BF">
        <w:t>Wang,</w:t>
      </w:r>
      <w:r>
        <w:t xml:space="preserve"> </w:t>
      </w:r>
      <w:proofErr w:type="spellStart"/>
      <w:r w:rsidRPr="00F853BF">
        <w:t>Mingyi</w:t>
      </w:r>
      <w:proofErr w:type="spellEnd"/>
      <w:r>
        <w:t xml:space="preserve"> </w:t>
      </w:r>
      <w:r w:rsidRPr="00F853BF">
        <w:t>Wang,</w:t>
      </w:r>
      <w:r>
        <w:t xml:space="preserve"> </w:t>
      </w:r>
      <w:proofErr w:type="spellStart"/>
      <w:r w:rsidRPr="00F853BF">
        <w:t>Xiaohong</w:t>
      </w:r>
      <w:proofErr w:type="spellEnd"/>
      <w:r>
        <w:t xml:space="preserve"> </w:t>
      </w:r>
      <w:r w:rsidRPr="00F853BF">
        <w:t>Wang,</w:t>
      </w:r>
      <w:r>
        <w:t xml:space="preserve"> </w:t>
      </w:r>
      <w:r w:rsidRPr="00F853BF">
        <w:t>Jens</w:t>
      </w:r>
      <w:r>
        <w:t xml:space="preserve"> </w:t>
      </w:r>
      <w:proofErr w:type="spellStart"/>
      <w:r w:rsidRPr="00F853BF">
        <w:t>Warfsmann</w:t>
      </w:r>
      <w:proofErr w:type="spellEnd"/>
      <w:r w:rsidRPr="00F853BF">
        <w:t>,</w:t>
      </w:r>
      <w:r>
        <w:t xml:space="preserve"> </w:t>
      </w:r>
      <w:r w:rsidRPr="00F853BF">
        <w:t>Jean</w:t>
      </w:r>
      <w:r>
        <w:t xml:space="preserve"> </w:t>
      </w:r>
      <w:r w:rsidRPr="00F853BF">
        <w:t xml:space="preserve">Weis- </w:t>
      </w:r>
      <w:proofErr w:type="spellStart"/>
      <w:r w:rsidRPr="00F853BF">
        <w:t>senbach</w:t>
      </w:r>
      <w:proofErr w:type="spellEnd"/>
      <w:r w:rsidRPr="00F853BF">
        <w:t>,</w:t>
      </w:r>
      <w:r>
        <w:t xml:space="preserve">  </w:t>
      </w:r>
      <w:r w:rsidRPr="00F853BF">
        <w:t>Doug</w:t>
      </w:r>
      <w:r>
        <w:t xml:space="preserve">  </w:t>
      </w:r>
      <w:r w:rsidRPr="00F853BF">
        <w:t>D.</w:t>
      </w:r>
      <w:r>
        <w:t xml:space="preserve">  </w:t>
      </w:r>
      <w:r w:rsidRPr="00F853BF">
        <w:t>White,</w:t>
      </w:r>
      <w:r>
        <w:t xml:space="preserve">  </w:t>
      </w:r>
      <w:r w:rsidRPr="00F853BF">
        <w:t>Jim</w:t>
      </w:r>
      <w:r>
        <w:t xml:space="preserve">  </w:t>
      </w:r>
      <w:r w:rsidRPr="00F853BF">
        <w:t>D.</w:t>
      </w:r>
      <w:r>
        <w:t xml:space="preserve">  </w:t>
      </w:r>
      <w:r w:rsidRPr="00F853BF">
        <w:t>White,</w:t>
      </w:r>
      <w:r>
        <w:t xml:space="preserve">  </w:t>
      </w:r>
      <w:r w:rsidRPr="00F853BF">
        <w:t>Graham</w:t>
      </w:r>
      <w:r>
        <w:t xml:space="preserve">  </w:t>
      </w:r>
      <w:r w:rsidRPr="00F853BF">
        <w:t>B.</w:t>
      </w:r>
      <w:r>
        <w:t xml:space="preserve">  </w:t>
      </w:r>
      <w:r w:rsidRPr="00F853BF">
        <w:t>Wiley,</w:t>
      </w:r>
      <w:r>
        <w:t xml:space="preserve">  </w:t>
      </w:r>
      <w:r w:rsidRPr="00F853BF">
        <w:t xml:space="preserve">Patrick </w:t>
      </w:r>
      <w:proofErr w:type="spellStart"/>
      <w:r w:rsidRPr="00F853BF">
        <w:t>Wincker</w:t>
      </w:r>
      <w:proofErr w:type="spellEnd"/>
      <w:r w:rsidRPr="00F853BF">
        <w:t>,</w:t>
      </w:r>
      <w:r>
        <w:t xml:space="preserve"> </w:t>
      </w:r>
      <w:proofErr w:type="spellStart"/>
      <w:r w:rsidRPr="00F853BF">
        <w:t>Yanbo</w:t>
      </w:r>
      <w:proofErr w:type="spellEnd"/>
      <w:r>
        <w:t xml:space="preserve"> </w:t>
      </w:r>
      <w:r w:rsidRPr="00F853BF">
        <w:t>Xing,</w:t>
      </w:r>
      <w:r>
        <w:t xml:space="preserve"> </w:t>
      </w:r>
      <w:r w:rsidRPr="00F853BF">
        <w:t>Limei</w:t>
      </w:r>
      <w:r>
        <w:t xml:space="preserve"> </w:t>
      </w:r>
      <w:r w:rsidRPr="00F853BF">
        <w:t>Yang,</w:t>
      </w:r>
      <w:r>
        <w:t xml:space="preserve"> </w:t>
      </w:r>
      <w:proofErr w:type="spellStart"/>
      <w:r w:rsidRPr="00F853BF">
        <w:t>Ziyun</w:t>
      </w:r>
      <w:proofErr w:type="spellEnd"/>
      <w:r>
        <w:t xml:space="preserve"> </w:t>
      </w:r>
      <w:r w:rsidRPr="00F853BF">
        <w:t>Yao,</w:t>
      </w:r>
      <w:r>
        <w:t xml:space="preserve"> </w:t>
      </w:r>
      <w:r w:rsidRPr="00F853BF">
        <w:t>Fu</w:t>
      </w:r>
      <w:r>
        <w:t xml:space="preserve"> </w:t>
      </w:r>
      <w:r w:rsidRPr="00F853BF">
        <w:t>Ying,</w:t>
      </w:r>
      <w:r>
        <w:t xml:space="preserve"> </w:t>
      </w:r>
      <w:proofErr w:type="spellStart"/>
      <w:r w:rsidRPr="00F853BF">
        <w:t>Jixian</w:t>
      </w:r>
      <w:proofErr w:type="spellEnd"/>
      <w:r>
        <w:t xml:space="preserve"> </w:t>
      </w:r>
      <w:proofErr w:type="spellStart"/>
      <w:r w:rsidRPr="00F853BF">
        <w:t>Zhai</w:t>
      </w:r>
      <w:proofErr w:type="spellEnd"/>
      <w:r w:rsidRPr="00F853BF">
        <w:t>,</w:t>
      </w:r>
      <w:r>
        <w:t xml:space="preserve"> </w:t>
      </w:r>
      <w:r w:rsidRPr="00F853BF">
        <w:t xml:space="preserve">Lip- </w:t>
      </w:r>
      <w:proofErr w:type="spellStart"/>
      <w:r w:rsidRPr="00F853BF">
        <w:t>ing</w:t>
      </w:r>
      <w:proofErr w:type="spellEnd"/>
      <w:r>
        <w:t xml:space="preserve"> </w:t>
      </w:r>
      <w:r w:rsidRPr="00F853BF">
        <w:t>Zhou,</w:t>
      </w:r>
      <w:r>
        <w:t xml:space="preserve"> </w:t>
      </w:r>
      <w:r w:rsidRPr="00F853BF">
        <w:t>Antoine</w:t>
      </w:r>
      <w:r>
        <w:t xml:space="preserve"> </w:t>
      </w:r>
      <w:r w:rsidRPr="00F853BF">
        <w:t>Zuber,</w:t>
      </w:r>
      <w:r>
        <w:t xml:space="preserve"> </w:t>
      </w:r>
      <w:r w:rsidRPr="00F853BF">
        <w:t>Jean</w:t>
      </w:r>
      <w:r>
        <w:t xml:space="preserve"> </w:t>
      </w:r>
      <w:proofErr w:type="spellStart"/>
      <w:r w:rsidRPr="00F853BF">
        <w:t>Dénarié</w:t>
      </w:r>
      <w:proofErr w:type="spellEnd"/>
      <w:r w:rsidRPr="00F853BF">
        <w:t>,</w:t>
      </w:r>
      <w:r>
        <w:t xml:space="preserve"> </w:t>
      </w:r>
      <w:r w:rsidRPr="00F853BF">
        <w:t>Richard</w:t>
      </w:r>
      <w:r>
        <w:t xml:space="preserve"> </w:t>
      </w:r>
      <w:r w:rsidRPr="00F853BF">
        <w:t>A.</w:t>
      </w:r>
      <w:r>
        <w:t xml:space="preserve"> </w:t>
      </w:r>
      <w:r w:rsidRPr="00F853BF">
        <w:t>Dixon,</w:t>
      </w:r>
      <w:r>
        <w:t xml:space="preserve"> </w:t>
      </w:r>
      <w:r w:rsidRPr="00F853BF">
        <w:t>Gregory</w:t>
      </w:r>
      <w:r>
        <w:t xml:space="preserve"> </w:t>
      </w:r>
      <w:r w:rsidRPr="00F853BF">
        <w:t>D. May,</w:t>
      </w:r>
      <w:r>
        <w:t xml:space="preserve">  </w:t>
      </w:r>
      <w:r w:rsidRPr="00F853BF">
        <w:t>David</w:t>
      </w:r>
      <w:r>
        <w:t xml:space="preserve"> </w:t>
      </w:r>
      <w:r w:rsidRPr="00F853BF">
        <w:t>C.</w:t>
      </w:r>
      <w:r>
        <w:t xml:space="preserve"> </w:t>
      </w:r>
      <w:r w:rsidRPr="00F853BF">
        <w:t>Schwartz,</w:t>
      </w:r>
      <w:r>
        <w:t xml:space="preserve">  </w:t>
      </w:r>
      <w:r w:rsidRPr="00F853BF">
        <w:t>Jane</w:t>
      </w:r>
      <w:r>
        <w:t xml:space="preserve"> </w:t>
      </w:r>
      <w:r w:rsidRPr="00F853BF">
        <w:t>Rogers,</w:t>
      </w:r>
      <w:r>
        <w:t xml:space="preserve">  </w:t>
      </w:r>
      <w:r w:rsidRPr="00F853BF">
        <w:t>Francis</w:t>
      </w:r>
      <w:r>
        <w:t xml:space="preserve"> </w:t>
      </w:r>
      <w:proofErr w:type="spellStart"/>
      <w:r w:rsidRPr="00F853BF">
        <w:t>Quétier</w:t>
      </w:r>
      <w:proofErr w:type="spellEnd"/>
      <w:r w:rsidRPr="00F853BF">
        <w:t>,</w:t>
      </w:r>
      <w:r>
        <w:t xml:space="preserve">  </w:t>
      </w:r>
      <w:r w:rsidRPr="00F853BF">
        <w:t>Christopher</w:t>
      </w:r>
      <w:r>
        <w:t xml:space="preserve"> </w:t>
      </w:r>
      <w:r w:rsidRPr="00F853BF">
        <w:t>D. Town,</w:t>
      </w:r>
      <w:r>
        <w:t xml:space="preserve"> </w:t>
      </w:r>
      <w:r w:rsidRPr="00F853BF">
        <w:t>and</w:t>
      </w:r>
      <w:r>
        <w:t xml:space="preserve"> </w:t>
      </w:r>
      <w:r w:rsidRPr="00F853BF">
        <w:t>Bruce</w:t>
      </w:r>
      <w:r>
        <w:t xml:space="preserve"> </w:t>
      </w:r>
      <w:r w:rsidRPr="00F853BF">
        <w:t>A.</w:t>
      </w:r>
      <w:r>
        <w:t xml:space="preserve"> </w:t>
      </w:r>
      <w:r w:rsidRPr="00F853BF">
        <w:t>Roe.</w:t>
      </w:r>
      <w:r>
        <w:t xml:space="preserve">   </w:t>
      </w:r>
      <w:r w:rsidRPr="00F853BF">
        <w:t>The</w:t>
      </w:r>
      <w:r>
        <w:t xml:space="preserve"> </w:t>
      </w:r>
      <w:r w:rsidRPr="00F853BF">
        <w:t>Medicago</w:t>
      </w:r>
      <w:r>
        <w:t xml:space="preserve"> </w:t>
      </w:r>
      <w:r w:rsidRPr="00F853BF">
        <w:t>genome</w:t>
      </w:r>
      <w:r>
        <w:t xml:space="preserve"> </w:t>
      </w:r>
      <w:r w:rsidRPr="00F853BF">
        <w:t>provides</w:t>
      </w:r>
      <w:r>
        <w:t xml:space="preserve"> </w:t>
      </w:r>
      <w:r w:rsidRPr="00F853BF">
        <w:t>insight</w:t>
      </w:r>
      <w:r>
        <w:t xml:space="preserve"> </w:t>
      </w:r>
      <w:r w:rsidRPr="00F853BF">
        <w:t>into the</w:t>
      </w:r>
      <w:r>
        <w:t xml:space="preserve">  </w:t>
      </w:r>
      <w:r w:rsidRPr="00F853BF">
        <w:t>evolution</w:t>
      </w:r>
      <w:r>
        <w:t xml:space="preserve">  </w:t>
      </w:r>
      <w:r w:rsidRPr="00F853BF">
        <w:t>of</w:t>
      </w:r>
      <w:r>
        <w:t xml:space="preserve">  </w:t>
      </w:r>
      <w:proofErr w:type="spellStart"/>
      <w:r w:rsidRPr="00F853BF">
        <w:t>rhizobial</w:t>
      </w:r>
      <w:proofErr w:type="spellEnd"/>
      <w:r>
        <w:t xml:space="preserve">  </w:t>
      </w:r>
      <w:r w:rsidRPr="00F853BF">
        <w:t>symbioses.</w:t>
      </w:r>
      <w:r>
        <w:t xml:space="preserve">    </w:t>
      </w:r>
      <w:r w:rsidRPr="00F853BF">
        <w:t>Nature,</w:t>
      </w:r>
      <w:r>
        <w:t xml:space="preserve">  </w:t>
      </w:r>
      <w:r w:rsidRPr="00F853BF">
        <w:t>480(7378):520–524,</w:t>
      </w:r>
      <w:r>
        <w:t xml:space="preserve">  </w:t>
      </w:r>
      <w:proofErr w:type="spellStart"/>
      <w:r w:rsidRPr="00F853BF">
        <w:t>dec</w:t>
      </w:r>
      <w:proofErr w:type="spellEnd"/>
    </w:p>
    <w:p w14:paraId="49AD2325" w14:textId="77777777" w:rsidR="00F50913" w:rsidRPr="00F853BF" w:rsidRDefault="00F853BF" w:rsidP="00B37BDE">
      <w:pPr>
        <w:tabs>
          <w:tab w:val="left" w:pos="2576"/>
        </w:tabs>
        <w:spacing w:before="13" w:line="259" w:lineRule="auto"/>
        <w:ind w:right="4320"/>
        <w:jc w:val="both"/>
      </w:pPr>
      <w:r w:rsidRPr="00F853BF">
        <w:t>2011.</w:t>
      </w:r>
      <w:r>
        <w:t xml:space="preserve">    </w:t>
      </w:r>
      <w:r w:rsidRPr="00F853BF">
        <w:t>ISSN</w:t>
      </w:r>
      <w:r>
        <w:t xml:space="preserve">  </w:t>
      </w:r>
      <w:r w:rsidRPr="00F853BF">
        <w:t>0028-0836.</w:t>
      </w:r>
      <w:r>
        <w:t xml:space="preserve">    </w:t>
      </w:r>
      <w:proofErr w:type="spellStart"/>
      <w:r w:rsidRPr="00F853BF">
        <w:t>doi</w:t>
      </w:r>
      <w:proofErr w:type="spellEnd"/>
      <w:r w:rsidRPr="00F853BF">
        <w:t>:</w:t>
      </w:r>
      <w:r>
        <w:t xml:space="preserve">  </w:t>
      </w:r>
      <w:r w:rsidRPr="00F853BF">
        <w:t>10.1038/nature10625.</w:t>
      </w:r>
      <w:r>
        <w:t xml:space="preserve">    </w:t>
      </w:r>
      <w:r w:rsidRPr="00F853BF">
        <w:t>URL</w:t>
      </w:r>
      <w:r>
        <w:t xml:space="preserve">  </w:t>
      </w:r>
      <w:hyperlink r:id="rId18">
        <w:r w:rsidRPr="00F853BF">
          <w:t>http://</w:t>
        </w:r>
      </w:hyperlink>
    </w:p>
    <w:p w14:paraId="122A15B1" w14:textId="77777777" w:rsidR="00F50913" w:rsidRDefault="00F853BF" w:rsidP="00B37BDE">
      <w:pPr>
        <w:tabs>
          <w:tab w:val="left" w:pos="2576"/>
        </w:tabs>
        <w:spacing w:before="13" w:line="259" w:lineRule="auto"/>
        <w:ind w:right="4320"/>
        <w:jc w:val="both"/>
      </w:pPr>
      <w:hyperlink r:id="rId19">
        <w:r w:rsidRPr="00F853BF">
          <w:t>www.nature.com/articles/nature10625.</w:t>
        </w:r>
      </w:hyperlink>
    </w:p>
    <w:p w14:paraId="738ED335" w14:textId="77777777" w:rsidR="00F50913" w:rsidRDefault="00F50913" w:rsidP="00B37BDE">
      <w:pPr>
        <w:tabs>
          <w:tab w:val="left" w:pos="2576"/>
        </w:tabs>
        <w:spacing w:before="13" w:line="259" w:lineRule="auto"/>
        <w:ind w:right="4320"/>
        <w:jc w:val="both"/>
      </w:pPr>
    </w:p>
    <w:p w14:paraId="49498307" w14:textId="77777777" w:rsidR="00F50913" w:rsidRDefault="00F853BF" w:rsidP="00B37BDE">
      <w:pPr>
        <w:spacing w:before="13" w:line="259" w:lineRule="auto"/>
        <w:ind w:right="4320"/>
        <w:jc w:val="both"/>
      </w:pPr>
      <w:r w:rsidRPr="00F853BF">
        <w:t>[3]</w:t>
      </w:r>
      <w:r>
        <w:t xml:space="preserve">  </w:t>
      </w:r>
      <w:proofErr w:type="spellStart"/>
      <w:r w:rsidRPr="00F853BF">
        <w:t>Chengsheng</w:t>
      </w:r>
      <w:proofErr w:type="spellEnd"/>
      <w:r>
        <w:t xml:space="preserve">  </w:t>
      </w:r>
      <w:r w:rsidRPr="00F853BF">
        <w:t>Zhu,</w:t>
      </w:r>
      <w:r>
        <w:t xml:space="preserve">   </w:t>
      </w:r>
      <w:r w:rsidRPr="00F853BF">
        <w:t>Tom</w:t>
      </w:r>
      <w:r>
        <w:t xml:space="preserve">  </w:t>
      </w:r>
      <w:r w:rsidRPr="00F853BF">
        <w:t>O.</w:t>
      </w:r>
      <w:r>
        <w:t xml:space="preserve">  </w:t>
      </w:r>
      <w:r w:rsidRPr="00F853BF">
        <w:t>Delmont,</w:t>
      </w:r>
      <w:r>
        <w:t xml:space="preserve">   </w:t>
      </w:r>
      <w:r w:rsidRPr="00F853BF">
        <w:t>Timothy</w:t>
      </w:r>
      <w:r>
        <w:t xml:space="preserve">  </w:t>
      </w:r>
      <w:r w:rsidRPr="00F853BF">
        <w:t>M.</w:t>
      </w:r>
      <w:r>
        <w:t xml:space="preserve">  </w:t>
      </w:r>
      <w:r w:rsidRPr="00F853BF">
        <w:t>Vogel,</w:t>
      </w:r>
      <w:r>
        <w:t xml:space="preserve">   </w:t>
      </w:r>
      <w:r w:rsidRPr="00F853BF">
        <w:t>and</w:t>
      </w:r>
      <w:r>
        <w:t xml:space="preserve">  </w:t>
      </w:r>
      <w:r w:rsidRPr="00F853BF">
        <w:t>Yana Bromberg.</w:t>
      </w:r>
      <w:r>
        <w:t xml:space="preserve"> </w:t>
      </w:r>
      <w:r w:rsidRPr="00F853BF">
        <w:t>Functional</w:t>
      </w:r>
      <w:r>
        <w:t xml:space="preserve"> </w:t>
      </w:r>
      <w:r w:rsidRPr="00F853BF">
        <w:t>Basis</w:t>
      </w:r>
      <w:r>
        <w:t xml:space="preserve"> </w:t>
      </w:r>
      <w:r w:rsidRPr="00F853BF">
        <w:t>of</w:t>
      </w:r>
      <w:r>
        <w:t xml:space="preserve"> </w:t>
      </w:r>
      <w:r w:rsidRPr="00F853BF">
        <w:t>Microorganism</w:t>
      </w:r>
      <w:r>
        <w:t xml:space="preserve"> </w:t>
      </w:r>
      <w:r w:rsidRPr="00F853BF">
        <w:t>Classification.</w:t>
      </w:r>
      <w:r>
        <w:t xml:space="preserve"> </w:t>
      </w:r>
      <w:r w:rsidRPr="00F853BF">
        <w:t>PLOS</w:t>
      </w:r>
      <w:r>
        <w:t xml:space="preserve"> </w:t>
      </w:r>
      <w:r w:rsidRPr="00F853BF">
        <w:t xml:space="preserve">Com- </w:t>
      </w:r>
      <w:proofErr w:type="spellStart"/>
      <w:r w:rsidRPr="00F853BF">
        <w:t>putational</w:t>
      </w:r>
      <w:proofErr w:type="spellEnd"/>
      <w:r>
        <w:t xml:space="preserve">  </w:t>
      </w:r>
      <w:r w:rsidRPr="00F853BF">
        <w:t>Biology,</w:t>
      </w:r>
      <w:r>
        <w:t xml:space="preserve">  </w:t>
      </w:r>
      <w:r w:rsidRPr="00F853BF">
        <w:t>11(8):e1004472,</w:t>
      </w:r>
      <w:r>
        <w:t xml:space="preserve">  </w:t>
      </w:r>
      <w:proofErr w:type="spellStart"/>
      <w:r w:rsidRPr="00F853BF">
        <w:t>aug</w:t>
      </w:r>
      <w:proofErr w:type="spellEnd"/>
      <w:r>
        <w:t xml:space="preserve">  </w:t>
      </w:r>
      <w:r w:rsidRPr="00F853BF">
        <w:t>2015.</w:t>
      </w:r>
      <w:r>
        <w:t xml:space="preserve">    </w:t>
      </w:r>
      <w:r w:rsidRPr="00F853BF">
        <w:t>ISSN</w:t>
      </w:r>
      <w:r>
        <w:t xml:space="preserve">  </w:t>
      </w:r>
      <w:r w:rsidRPr="00F853BF">
        <w:t>1553-7358.</w:t>
      </w:r>
      <w:r>
        <w:t xml:space="preserve">    </w:t>
      </w:r>
      <w:proofErr w:type="spellStart"/>
      <w:r w:rsidRPr="00F853BF">
        <w:t>doi</w:t>
      </w:r>
      <w:proofErr w:type="spellEnd"/>
      <w:r w:rsidRPr="00F853BF">
        <w:t>:</w:t>
      </w:r>
    </w:p>
    <w:p w14:paraId="2434773D" w14:textId="77777777" w:rsidR="00F50913" w:rsidRPr="00F853BF" w:rsidRDefault="00F853BF" w:rsidP="00B37BDE">
      <w:pPr>
        <w:tabs>
          <w:tab w:val="left" w:pos="2576"/>
        </w:tabs>
        <w:spacing w:before="13" w:line="259" w:lineRule="auto"/>
        <w:ind w:right="4320"/>
        <w:jc w:val="both"/>
      </w:pPr>
      <w:r w:rsidRPr="00F853BF">
        <w:t>10.1371/journal.pcbi.1004472.</w:t>
      </w:r>
      <w:r>
        <w:t xml:space="preserve">   </w:t>
      </w:r>
      <w:r w:rsidRPr="00F853BF">
        <w:t>URL</w:t>
      </w:r>
      <w:r>
        <w:t xml:space="preserve"> </w:t>
      </w:r>
      <w:hyperlink r:id="rId20">
        <w:r w:rsidRPr="00F853BF">
          <w:t>https://dx.plos.org/10.</w:t>
        </w:r>
      </w:hyperlink>
    </w:p>
    <w:p w14:paraId="0BCF34E2" w14:textId="77777777" w:rsidR="00F50913" w:rsidRDefault="00F853BF" w:rsidP="00B37BDE">
      <w:pPr>
        <w:tabs>
          <w:tab w:val="left" w:pos="2576"/>
        </w:tabs>
        <w:spacing w:before="13" w:line="259" w:lineRule="auto"/>
        <w:ind w:right="4320"/>
        <w:jc w:val="both"/>
      </w:pPr>
      <w:hyperlink r:id="rId21">
        <w:r w:rsidRPr="00F853BF">
          <w:t>1371/journal.pcbi.1004472.</w:t>
        </w:r>
      </w:hyperlink>
    </w:p>
    <w:sectPr w:rsidR="00F50913" w:rsidSect="008A43B4">
      <w:pgSz w:w="12240" w:h="15840"/>
      <w:pgMar w:top="1440" w:right="0" w:bottom="1440" w:left="1440" w:header="635"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Katelyn Campbell" w:date="2019-04-23T08:20:00Z" w:initials="KC">
    <w:p w14:paraId="578D3BC5" w14:textId="4A184A99" w:rsidR="00D73BD0" w:rsidRDefault="00D73BD0">
      <w:pPr>
        <w:pStyle w:val="CommentText"/>
      </w:pPr>
      <w:r>
        <w:rPr>
          <w:rStyle w:val="CommentReference"/>
        </w:rPr>
        <w:annotationRef/>
      </w:r>
      <w:r>
        <w:t xml:space="preserve">Where is the taxonomy of animals I’m supposed to look at? </w:t>
      </w:r>
    </w:p>
  </w:comment>
  <w:comment w:id="43" w:author="Katelyn Campbell" w:date="2019-04-22T19:18:00Z" w:initials="KC">
    <w:p w14:paraId="00F9723D" w14:textId="77777777" w:rsidR="00AD0AE5" w:rsidRDefault="00AD0AE5">
      <w:pPr>
        <w:pStyle w:val="CommentText"/>
      </w:pPr>
      <w:r>
        <w:rPr>
          <w:rStyle w:val="CommentReference"/>
        </w:rPr>
        <w:annotationRef/>
      </w:r>
      <w:r>
        <w:t>It seems odd that you mention the previous research that your project is modeled after here for the first time. You should either mention them earlier or keep the paragraph framed more abstractly and just cite them.</w:t>
      </w:r>
    </w:p>
  </w:comment>
  <w:comment w:id="44" w:author="Katelyn Campbell" w:date="2019-04-22T19:13:00Z" w:initials="KC">
    <w:p w14:paraId="7CA04DC5" w14:textId="77777777" w:rsidR="00AD0AE5" w:rsidRDefault="00AD0AE5">
      <w:pPr>
        <w:pStyle w:val="CommentText"/>
      </w:pPr>
      <w:r>
        <w:rPr>
          <w:rStyle w:val="CommentReference"/>
        </w:rPr>
        <w:annotationRef/>
      </w:r>
      <w:r>
        <w:t>I had to put the information of the side in a textbox to keep the overall format from being funky. I really like how you have it set up though!!</w:t>
      </w:r>
    </w:p>
  </w:comment>
  <w:comment w:id="82" w:author="Katelyn Campbell" w:date="2019-04-22T19:10:00Z" w:initials="KC">
    <w:p w14:paraId="2CD486F0" w14:textId="77777777" w:rsidR="00AD0AE5" w:rsidRDefault="00AD0AE5">
      <w:pPr>
        <w:pStyle w:val="CommentText"/>
      </w:pPr>
      <w:r>
        <w:rPr>
          <w:rStyle w:val="CommentReference"/>
        </w:rPr>
        <w:annotationRef/>
      </w:r>
      <w:r>
        <w:t xml:space="preserve">This section is </w:t>
      </w:r>
      <w:proofErr w:type="gramStart"/>
      <w:r>
        <w:t>really interesting</w:t>
      </w:r>
      <w:proofErr w:type="gramEnd"/>
      <w:r>
        <w:t xml:space="preserve"> but I’m not seeing the connection with your paper.</w:t>
      </w:r>
    </w:p>
  </w:comment>
  <w:comment w:id="83" w:author="Katelyn Campbell" w:date="2019-04-22T21:32:00Z" w:initials="KC">
    <w:p w14:paraId="2EDF4C9C" w14:textId="210B0708" w:rsidR="00AD0AE5" w:rsidRDefault="00AD0AE5">
      <w:pPr>
        <w:pStyle w:val="CommentText"/>
      </w:pPr>
      <w:r>
        <w:rPr>
          <w:rStyle w:val="CommentReference"/>
        </w:rPr>
        <w:annotationRef/>
      </w:r>
      <w:proofErr w:type="gramStart"/>
      <w:r>
        <w:t>Oh</w:t>
      </w:r>
      <w:proofErr w:type="gramEnd"/>
      <w:r>
        <w:t xml:space="preserve"> just kidding! I just had to read further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90" w:author="Katelyn Campbell" w:date="2019-04-22T18:51:00Z" w:initials="KC">
    <w:p w14:paraId="70497AAE" w14:textId="77777777" w:rsidR="00AD0AE5" w:rsidRDefault="00AD0AE5">
      <w:pPr>
        <w:pStyle w:val="CommentText"/>
      </w:pPr>
      <w:r>
        <w:rPr>
          <w:rStyle w:val="CommentReference"/>
        </w:rPr>
        <w:annotationRef/>
      </w:r>
      <w:r>
        <w:t xml:space="preserve">What do you mean by this? </w:t>
      </w:r>
    </w:p>
  </w:comment>
  <w:comment w:id="91" w:author="Katelyn Campbell" w:date="2019-04-22T18:52:00Z" w:initials="KC">
    <w:p w14:paraId="4DF448B7" w14:textId="77777777" w:rsidR="00AD0AE5" w:rsidRDefault="00AD0AE5">
      <w:pPr>
        <w:pStyle w:val="CommentText"/>
      </w:pPr>
      <w:r>
        <w:rPr>
          <w:rStyle w:val="CommentReference"/>
        </w:rPr>
        <w:annotationRef/>
      </w:r>
      <w:r>
        <w:t>What researcher?</w:t>
      </w:r>
    </w:p>
  </w:comment>
  <w:comment w:id="84" w:author="Katelyn Campbell" w:date="2019-04-22T18:53:00Z" w:initials="KC">
    <w:p w14:paraId="2F9676B6" w14:textId="03B1D4F6" w:rsidR="00AD0AE5" w:rsidRDefault="00AD0AE5">
      <w:pPr>
        <w:pStyle w:val="CommentText"/>
      </w:pPr>
      <w:r>
        <w:rPr>
          <w:rStyle w:val="CommentReference"/>
        </w:rPr>
        <w:annotationRef/>
      </w:r>
      <w:r>
        <w:t>This sentence is oddly</w:t>
      </w:r>
      <w:r w:rsidR="00114AB8">
        <w:t xml:space="preserve"> worded</w:t>
      </w:r>
      <w:r>
        <w:t xml:space="preserve"> and confusing.</w:t>
      </w:r>
    </w:p>
  </w:comment>
  <w:comment w:id="279" w:author="Katelyn Campbell" w:date="2019-04-22T21:27:00Z" w:initials="KC">
    <w:p w14:paraId="6D46A835" w14:textId="110448D7" w:rsidR="00AD0AE5" w:rsidRDefault="00AD0AE5">
      <w:pPr>
        <w:pStyle w:val="CommentText"/>
      </w:pPr>
      <w:r>
        <w:rPr>
          <w:rStyle w:val="CommentReference"/>
        </w:rPr>
        <w:annotationRef/>
      </w:r>
      <w:r>
        <w:t>Avoid using “you” so much. It appears as informal and not appropriate for a scientific/professional context.</w:t>
      </w:r>
    </w:p>
  </w:comment>
  <w:comment w:id="280" w:author="Katelyn Campbell" w:date="2019-04-23T06:36:00Z" w:initials="KC">
    <w:p w14:paraId="02879D52" w14:textId="29973A40" w:rsidR="00AD0AE5" w:rsidRDefault="00AD0AE5">
      <w:pPr>
        <w:pStyle w:val="CommentText"/>
      </w:pPr>
      <w:r>
        <w:rPr>
          <w:rStyle w:val="CommentReference"/>
        </w:rPr>
        <w:annotationRef/>
      </w:r>
      <w:r>
        <w:t xml:space="preserve">Only use first- or second-person language sparingly in the methods section. </w:t>
      </w:r>
    </w:p>
  </w:comment>
  <w:comment w:id="286" w:author="Katelyn Campbell" w:date="2019-04-23T07:11:00Z" w:initials="KC">
    <w:p w14:paraId="41200C47" w14:textId="131E2477" w:rsidR="00AD0AE5" w:rsidRDefault="00AD0AE5">
      <w:pPr>
        <w:pStyle w:val="CommentText"/>
      </w:pPr>
      <w:r>
        <w:rPr>
          <w:rStyle w:val="CommentReference"/>
        </w:rPr>
        <w:annotationRef/>
      </w:r>
      <w:r>
        <w:t>Word won’t let me add comments to the textbox to the right, so I’ll just add them here.</w:t>
      </w:r>
    </w:p>
    <w:p w14:paraId="2D8EB58B" w14:textId="77777777" w:rsidR="00AD0AE5" w:rsidRDefault="00AD0AE5">
      <w:pPr>
        <w:pStyle w:val="CommentText"/>
      </w:pPr>
    </w:p>
    <w:p w14:paraId="145BAD09" w14:textId="0583D4FE" w:rsidR="00AD0AE5" w:rsidRDefault="00AD0AE5">
      <w:pPr>
        <w:pStyle w:val="CommentText"/>
      </w:pPr>
    </w:p>
  </w:comment>
  <w:comment w:id="288" w:author="Katelyn Campbell" w:date="2019-04-23T07:16:00Z" w:initials="KC">
    <w:p w14:paraId="2F26CCA2" w14:textId="66C36572" w:rsidR="00AD0AE5" w:rsidRDefault="00AD0AE5">
      <w:pPr>
        <w:pStyle w:val="CommentText"/>
      </w:pPr>
      <w:r>
        <w:rPr>
          <w:rStyle w:val="CommentReference"/>
        </w:rPr>
        <w:annotationRef/>
      </w:r>
      <w:r>
        <w:t>Reformat the data to the right by either putting it into a table or widen the white space between the columns. All the information kind of runs together. You should also briefly explain what this information is and the reason you included it.</w:t>
      </w:r>
    </w:p>
  </w:comment>
  <w:comment w:id="290" w:author="Katelyn Campbell" w:date="2019-04-23T07:23:00Z" w:initials="KC">
    <w:p w14:paraId="02191D60" w14:textId="31B645A8" w:rsidR="00AD0AE5" w:rsidRDefault="00AD0AE5">
      <w:pPr>
        <w:pStyle w:val="CommentText"/>
      </w:pPr>
      <w:r>
        <w:rPr>
          <w:rStyle w:val="CommentReference"/>
        </w:rPr>
        <w:annotationRef/>
      </w:r>
      <w:r>
        <w:t>You should explain the little diagram and tie it into your example.</w:t>
      </w:r>
    </w:p>
  </w:comment>
  <w:comment w:id="292" w:author="Katelyn Campbell" w:date="2019-04-23T07:24:00Z" w:initials="KC">
    <w:p w14:paraId="389B1D91" w14:textId="226EA77C" w:rsidR="00AD0AE5" w:rsidRDefault="00AD0AE5">
      <w:pPr>
        <w:pStyle w:val="CommentText"/>
      </w:pPr>
      <w:r>
        <w:rPr>
          <w:rStyle w:val="CommentReference"/>
        </w:rPr>
        <w:annotationRef/>
      </w:r>
      <w:r>
        <w:t xml:space="preserve">Where did you get the values four and nine? I understand what they </w:t>
      </w:r>
      <w:proofErr w:type="gramStart"/>
      <w:r>
        <w:t>are</w:t>
      </w:r>
      <w:proofErr w:type="gramEnd"/>
      <w:r>
        <w:t xml:space="preserve"> but I’m confused on how you got those specific values.</w:t>
      </w:r>
    </w:p>
  </w:comment>
  <w:comment w:id="293" w:author="Katelyn Campbell" w:date="2019-04-22T21:28:00Z" w:initials="KC">
    <w:p w14:paraId="6C6B12D4" w14:textId="1510A262" w:rsidR="00AD0AE5" w:rsidRDefault="00AD0AE5">
      <w:pPr>
        <w:pStyle w:val="CommentText"/>
      </w:pPr>
      <w:r>
        <w:rPr>
          <w:rStyle w:val="CommentReference"/>
        </w:rPr>
        <w:annotationRef/>
      </w:r>
      <w:r>
        <w:t>This is a run-on sentence. Break it up into two sentences and it’ll flow better.</w:t>
      </w:r>
    </w:p>
  </w:comment>
  <w:comment w:id="294" w:author="Katelyn Campbell" w:date="2019-04-22T21:31:00Z" w:initials="KC">
    <w:p w14:paraId="0DF535F3" w14:textId="1D3CD05C" w:rsidR="00AD0AE5" w:rsidRDefault="00AD0AE5">
      <w:pPr>
        <w:pStyle w:val="CommentText"/>
      </w:pPr>
      <w:r>
        <w:rPr>
          <w:rStyle w:val="CommentReference"/>
        </w:rPr>
        <w:annotationRef/>
      </w:r>
      <w:r>
        <w:t>What lab?</w:t>
      </w:r>
    </w:p>
  </w:comment>
  <w:comment w:id="297" w:author="Katelyn Campbell" w:date="2019-04-22T21:34:00Z" w:initials="KC">
    <w:p w14:paraId="4D9F2CB2" w14:textId="4A6B1721" w:rsidR="00AD0AE5" w:rsidRDefault="00AD0AE5">
      <w:pPr>
        <w:pStyle w:val="CommentText"/>
      </w:pPr>
      <w:r>
        <w:rPr>
          <w:rStyle w:val="CommentReference"/>
        </w:rPr>
        <w:annotationRef/>
      </w:r>
      <w:r>
        <w:t xml:space="preserve">Is this the first thing like this within the field? If it’s not it’d be interesting to discuss to compare your </w:t>
      </w:r>
      <w:proofErr w:type="gramStart"/>
      <w:r>
        <w:t>lab’s</w:t>
      </w:r>
      <w:proofErr w:type="gramEnd"/>
      <w:r>
        <w:t xml:space="preserve"> with the other pipelines available. </w:t>
      </w:r>
    </w:p>
  </w:comment>
  <w:comment w:id="299" w:author="Katelyn Campbell" w:date="2019-04-22T21:29:00Z" w:initials="KC">
    <w:p w14:paraId="3A324BB0" w14:textId="5BEA155B" w:rsidR="00AD0AE5" w:rsidRDefault="00AD0AE5">
      <w:pPr>
        <w:pStyle w:val="CommentText"/>
      </w:pPr>
      <w:r>
        <w:rPr>
          <w:rStyle w:val="CommentReference"/>
        </w:rPr>
        <w:annotationRef/>
      </w:r>
      <w:r>
        <w:t>Passive voice.</w:t>
      </w:r>
    </w:p>
  </w:comment>
  <w:comment w:id="301" w:author="Katelyn Campbell" w:date="2019-04-23T07:20:00Z" w:initials="KC">
    <w:p w14:paraId="7117C69D" w14:textId="1768EA3B" w:rsidR="00AD0AE5" w:rsidRDefault="00AD0AE5">
      <w:pPr>
        <w:pStyle w:val="CommentText"/>
      </w:pPr>
      <w:r>
        <w:rPr>
          <w:rStyle w:val="CommentReference"/>
        </w:rPr>
        <w:annotationRef/>
      </w:r>
      <w:r>
        <w:t>Is this supposed to be capitalized? In the first sentence of the methods it isn’t capitalized. If they are referring to the same thing you should keep it consistent.</w:t>
      </w:r>
    </w:p>
  </w:comment>
  <w:comment w:id="302" w:author="Katelyn Campbell" w:date="2019-04-22T21:30:00Z" w:initials="KC">
    <w:p w14:paraId="1DD4BB63" w14:textId="3922ACB8" w:rsidR="00AD0AE5" w:rsidRDefault="00AD0AE5">
      <w:pPr>
        <w:pStyle w:val="CommentText"/>
      </w:pPr>
      <w:r>
        <w:rPr>
          <w:rStyle w:val="CommentReference"/>
        </w:rPr>
        <w:annotationRef/>
      </w:r>
      <w:r>
        <w:t>Passive voice.</w:t>
      </w:r>
    </w:p>
  </w:comment>
  <w:comment w:id="310" w:author="Katelyn Campbell" w:date="2019-04-22T21:36:00Z" w:initials="KC">
    <w:p w14:paraId="096327BB" w14:textId="5D9CD6AB" w:rsidR="00AD0AE5" w:rsidRDefault="00AD0AE5">
      <w:pPr>
        <w:pStyle w:val="CommentText"/>
      </w:pPr>
      <w:r>
        <w:rPr>
          <w:rStyle w:val="CommentReference"/>
        </w:rPr>
        <w:annotationRef/>
      </w:r>
      <w:r>
        <w:t>For every plant genome? Please clarify.</w:t>
      </w:r>
    </w:p>
  </w:comment>
  <w:comment w:id="315" w:author="Katelyn Campbell" w:date="2019-04-22T21:37:00Z" w:initials="KC">
    <w:p w14:paraId="64E45122" w14:textId="219DE910" w:rsidR="00AD0AE5" w:rsidRDefault="00AD0AE5">
      <w:pPr>
        <w:pStyle w:val="CommentText"/>
      </w:pPr>
      <w:r>
        <w:rPr>
          <w:rStyle w:val="CommentReference"/>
        </w:rPr>
        <w:annotationRef/>
      </w:r>
      <w:r>
        <w:t xml:space="preserve">What is a GO term and how is it defined? If you can provide more information about this program since it was developed in the lab you’re in, it would help clarify confusion. </w:t>
      </w:r>
    </w:p>
  </w:comment>
  <w:comment w:id="352" w:author="Katelyn Campbell" w:date="2019-04-23T06:54:00Z" w:initials="KC">
    <w:p w14:paraId="6703639D" w14:textId="0EBDABF8" w:rsidR="00AD0AE5" w:rsidRDefault="00AD0AE5">
      <w:pPr>
        <w:pStyle w:val="CommentText"/>
      </w:pPr>
      <w:r>
        <w:rPr>
          <w:rStyle w:val="CommentReference"/>
        </w:rPr>
        <w:annotationRef/>
      </w:r>
      <w:r>
        <w:t>This statement is confusing.</w:t>
      </w:r>
    </w:p>
  </w:comment>
  <w:comment w:id="385" w:author="Katelyn Campbell" w:date="2019-04-23T07:28:00Z" w:initials="KC">
    <w:p w14:paraId="00771C13" w14:textId="65D75F0E" w:rsidR="00AD0AE5" w:rsidRDefault="00AD0AE5">
      <w:pPr>
        <w:pStyle w:val="CommentText"/>
      </w:pPr>
      <w:r>
        <w:rPr>
          <w:rStyle w:val="CommentReference"/>
        </w:rPr>
        <w:annotationRef/>
      </w:r>
      <w:r>
        <w:t>This sentence is worded oddly. I’m not sure what you’re trying to say.</w:t>
      </w:r>
    </w:p>
  </w:comment>
  <w:comment w:id="390" w:author="Katelyn Campbell" w:date="2019-04-22T21:40:00Z" w:initials="KC">
    <w:p w14:paraId="0E70AD77" w14:textId="777E2EB5" w:rsidR="00AD0AE5" w:rsidRDefault="00AD0AE5">
      <w:pPr>
        <w:pStyle w:val="CommentText"/>
      </w:pPr>
      <w:r>
        <w:rPr>
          <w:rStyle w:val="CommentReference"/>
        </w:rPr>
        <w:annotationRef/>
      </w:r>
      <w:r>
        <w:t>Try to avoid using first person</w:t>
      </w:r>
    </w:p>
  </w:comment>
  <w:comment w:id="398" w:author="Katelyn Campbell" w:date="2019-04-23T07:31:00Z" w:initials="KC">
    <w:p w14:paraId="45BB968E" w14:textId="7444F5A3" w:rsidR="00AD0AE5" w:rsidRDefault="00AD0AE5">
      <w:pPr>
        <w:pStyle w:val="CommentText"/>
      </w:pPr>
      <w:r>
        <w:rPr>
          <w:rStyle w:val="CommentReference"/>
        </w:rPr>
        <w:annotationRef/>
      </w:r>
      <w:r>
        <w:t xml:space="preserve">You should include the figure here if you are referencing it for the first time. </w:t>
      </w:r>
    </w:p>
  </w:comment>
  <w:comment w:id="399" w:author="Katelyn Campbell" w:date="2019-04-22T21:41:00Z" w:initials="KC">
    <w:p w14:paraId="3ED2D462" w14:textId="5C3B4624" w:rsidR="00AD0AE5" w:rsidRDefault="00AD0AE5">
      <w:pPr>
        <w:pStyle w:val="CommentText"/>
      </w:pPr>
      <w:r>
        <w:rPr>
          <w:rStyle w:val="CommentReference"/>
        </w:rPr>
        <w:annotationRef/>
      </w:r>
      <w:r>
        <w:t xml:space="preserve">Numbers under ten should be spelled out to avoid confusion. </w:t>
      </w:r>
    </w:p>
  </w:comment>
  <w:comment w:id="400" w:author="Katelyn Campbell" w:date="2019-04-23T06:33:00Z" w:initials="KC">
    <w:p w14:paraId="16144078" w14:textId="03CDA034" w:rsidR="00AD0AE5" w:rsidRDefault="00AD0AE5">
      <w:pPr>
        <w:pStyle w:val="CommentText"/>
      </w:pPr>
      <w:r>
        <w:rPr>
          <w:rStyle w:val="CommentReference"/>
        </w:rPr>
        <w:annotationRef/>
      </w:r>
      <w:r>
        <w:t>Is this just an outlier for the maize clade or all the plants included in your analysis? I’m assuming this tree is unrooted, so can you root it?</w:t>
      </w:r>
    </w:p>
  </w:comment>
  <w:comment w:id="402" w:author="Katelyn Campbell" w:date="2019-04-23T07:32:00Z" w:initials="KC">
    <w:p w14:paraId="14F0111D" w14:textId="4734523E" w:rsidR="00AD0AE5" w:rsidRDefault="00AD0AE5">
      <w:pPr>
        <w:pStyle w:val="CommentText"/>
      </w:pPr>
      <w:r>
        <w:rPr>
          <w:rStyle w:val="CommentReference"/>
        </w:rPr>
        <w:annotationRef/>
      </w:r>
      <w:r>
        <w:t xml:space="preserve">How do you know this? </w:t>
      </w:r>
    </w:p>
  </w:comment>
  <w:comment w:id="406" w:author="Katelyn Campbell" w:date="2019-04-23T07:35:00Z" w:initials="KC">
    <w:p w14:paraId="40059FCE" w14:textId="6BCBACD0" w:rsidR="00AD0AE5" w:rsidRDefault="00AD0AE5">
      <w:pPr>
        <w:pStyle w:val="CommentText"/>
      </w:pPr>
      <w:r>
        <w:rPr>
          <w:rStyle w:val="CommentReference"/>
        </w:rPr>
        <w:annotationRef/>
      </w:r>
      <w:r>
        <w:t xml:space="preserve">Consider breaking this figure down into smaller parts to clarify what part of the tree you’re refereeing to. Part a could be the full figure, part b could examine the maize clade, and part c could examine the other clade. </w:t>
      </w:r>
    </w:p>
  </w:comment>
  <w:comment w:id="410" w:author="Katelyn Campbell" w:date="2019-04-22T21:44:00Z" w:initials="KC">
    <w:p w14:paraId="36F0754A" w14:textId="6C077759" w:rsidR="00AD0AE5" w:rsidRDefault="00AD0AE5">
      <w:pPr>
        <w:pStyle w:val="CommentText"/>
      </w:pPr>
      <w:r>
        <w:rPr>
          <w:rStyle w:val="CommentReference"/>
        </w:rPr>
        <w:annotationRef/>
      </w:r>
      <w:r>
        <w:t>Did you test this or make an educated guess?</w:t>
      </w:r>
    </w:p>
  </w:comment>
  <w:comment w:id="411" w:author="Katelyn Campbell" w:date="2019-04-23T07:37:00Z" w:initials="KC">
    <w:p w14:paraId="7FB194BB" w14:textId="297383FC" w:rsidR="00AD0AE5" w:rsidRDefault="00AD0AE5">
      <w:pPr>
        <w:pStyle w:val="CommentText"/>
      </w:pPr>
      <w:r>
        <w:rPr>
          <w:rStyle w:val="CommentReference"/>
        </w:rPr>
        <w:annotationRef/>
      </w:r>
      <w:r>
        <w:t xml:space="preserve"> This would be a good place to discuss possible limitations of this study.</w:t>
      </w:r>
    </w:p>
  </w:comment>
  <w:comment w:id="414" w:author="Katelyn Campbell" w:date="2019-04-23T07:41:00Z" w:initials="KC">
    <w:p w14:paraId="4F9B13A4" w14:textId="323DF28B" w:rsidR="00AD0AE5" w:rsidRDefault="00AD0AE5">
      <w:pPr>
        <w:pStyle w:val="CommentText"/>
      </w:pPr>
      <w:r>
        <w:rPr>
          <w:rStyle w:val="CommentReference"/>
        </w:rPr>
        <w:annotationRef/>
      </w:r>
      <w:r>
        <w:t>Why?</w:t>
      </w:r>
    </w:p>
  </w:comment>
  <w:comment w:id="417" w:author="Katelyn Campbell" w:date="2019-04-23T07:42:00Z" w:initials="KC">
    <w:p w14:paraId="3909CC6F" w14:textId="789B17C3" w:rsidR="00AD0AE5" w:rsidRDefault="00AD0AE5">
      <w:pPr>
        <w:pStyle w:val="CommentText"/>
      </w:pPr>
      <w:r>
        <w:rPr>
          <w:rStyle w:val="CommentReference"/>
        </w:rPr>
        <w:annotationRef/>
      </w:r>
      <w:r>
        <w:t>Any thoughts as to why?</w:t>
      </w:r>
    </w:p>
  </w:comment>
  <w:comment w:id="418" w:author="Katelyn Campbell" w:date="2019-04-23T07:44:00Z" w:initials="KC">
    <w:p w14:paraId="5D1C75AF" w14:textId="55EAB9EC" w:rsidR="00AD0AE5" w:rsidRDefault="00AD0AE5">
      <w:pPr>
        <w:pStyle w:val="CommentText"/>
      </w:pPr>
      <w:r>
        <w:rPr>
          <w:rStyle w:val="CommentReference"/>
        </w:rPr>
        <w:annotationRef/>
      </w:r>
      <w:r>
        <w:t>Consider including a figure of this type of tree to highlight this difference.</w:t>
      </w:r>
    </w:p>
  </w:comment>
  <w:comment w:id="419" w:author="Katelyn Campbell" w:date="2019-04-23T07:46:00Z" w:initials="KC">
    <w:p w14:paraId="28EB7BB6" w14:textId="50ECA216" w:rsidR="00AD0AE5" w:rsidRDefault="00AD0AE5">
      <w:pPr>
        <w:pStyle w:val="CommentText"/>
      </w:pPr>
      <w:r>
        <w:rPr>
          <w:rStyle w:val="CommentReference"/>
        </w:rPr>
        <w:annotationRef/>
      </w:r>
      <w:r>
        <w:t>Dr.?</w:t>
      </w:r>
    </w:p>
  </w:comment>
  <w:comment w:id="437" w:author="Katelyn Campbell" w:date="2019-04-23T07:49:00Z" w:initials="KC">
    <w:p w14:paraId="35779AB7" w14:textId="6B9A4B08" w:rsidR="00AD0AE5" w:rsidRDefault="00AD0AE5">
      <w:pPr>
        <w:pStyle w:val="CommentText"/>
      </w:pPr>
      <w:r>
        <w:rPr>
          <w:rStyle w:val="CommentReference"/>
        </w:rPr>
        <w:annotationRef/>
      </w:r>
      <w:r>
        <w:t>You can’t assume that your audience has noticed this.</w:t>
      </w:r>
    </w:p>
  </w:comment>
  <w:comment w:id="447" w:author="Katelyn Campbell" w:date="2019-04-23T07:55:00Z" w:initials="KC">
    <w:p w14:paraId="43CAB5DD" w14:textId="1F177B67" w:rsidR="00AD0AE5" w:rsidRDefault="00AD0AE5">
      <w:pPr>
        <w:pStyle w:val="CommentText"/>
      </w:pPr>
      <w:r>
        <w:rPr>
          <w:rStyle w:val="CommentReference"/>
        </w:rPr>
        <w:annotationRef/>
      </w:r>
      <w:r>
        <w:t>Basically, just relate this subsection to future research</w:t>
      </w:r>
    </w:p>
    <w:p w14:paraId="790398B0" w14:textId="73093888" w:rsidR="00AD0AE5" w:rsidRDefault="00AD0AE5">
      <w:pPr>
        <w:pStyle w:val="CommentText"/>
      </w:pPr>
    </w:p>
  </w:comment>
  <w:comment w:id="470" w:author="Katelyn Campbell" w:date="2019-04-23T06:22:00Z" w:initials="KC">
    <w:p w14:paraId="7905A890" w14:textId="1C60C40C" w:rsidR="00AD0AE5" w:rsidRDefault="00AD0AE5">
      <w:pPr>
        <w:pStyle w:val="CommentText"/>
      </w:pPr>
      <w:r>
        <w:rPr>
          <w:rStyle w:val="CommentReference"/>
        </w:rPr>
        <w:annotationRef/>
      </w:r>
      <w:r>
        <w:t xml:space="preserve">This is vague so I’m not </w:t>
      </w:r>
      <w:proofErr w:type="gramStart"/>
      <w:r>
        <w:t>really sure</w:t>
      </w:r>
      <w:proofErr w:type="gramEnd"/>
      <w:r>
        <w:t xml:space="preserve"> what you mean…</w:t>
      </w:r>
    </w:p>
  </w:comment>
  <w:comment w:id="471" w:author="Katelyn Campbell" w:date="2019-04-23T08:05:00Z" w:initials="KC">
    <w:p w14:paraId="77F2B920" w14:textId="78310F17" w:rsidR="00AD0AE5" w:rsidRDefault="00AD0AE5">
      <w:pPr>
        <w:pStyle w:val="CommentText"/>
      </w:pPr>
      <w:r>
        <w:rPr>
          <w:rStyle w:val="CommentReference"/>
        </w:rPr>
        <w:annotationRef/>
      </w:r>
      <w:r>
        <w:t xml:space="preserve">This section would fit better in the methods section. </w:t>
      </w:r>
    </w:p>
  </w:comment>
  <w:comment w:id="477" w:author="Katelyn Campbell" w:date="2019-04-23T06:24:00Z" w:initials="KC">
    <w:p w14:paraId="0AE7AB32" w14:textId="56313239" w:rsidR="00AD0AE5" w:rsidRDefault="00AD0AE5">
      <w:pPr>
        <w:pStyle w:val="CommentText"/>
      </w:pPr>
      <w:r>
        <w:rPr>
          <w:rStyle w:val="CommentReference"/>
        </w:rPr>
        <w:annotationRef/>
      </w:r>
      <w:r>
        <w:t>I’m not sure what this means…</w:t>
      </w:r>
    </w:p>
  </w:comment>
  <w:comment w:id="478" w:author="Katelyn Campbell" w:date="2019-04-23T07:59:00Z" w:initials="KC">
    <w:p w14:paraId="386095B4" w14:textId="557D5736" w:rsidR="00AD0AE5" w:rsidRDefault="00AD0AE5">
      <w:pPr>
        <w:pStyle w:val="CommentText"/>
      </w:pPr>
      <w:r>
        <w:rPr>
          <w:rStyle w:val="CommentReference"/>
        </w:rPr>
        <w:annotationRef/>
      </w:r>
      <w:r>
        <w:t>Awkward wording</w:t>
      </w:r>
    </w:p>
  </w:comment>
  <w:comment w:id="481" w:author="Katelyn Campbell" w:date="2019-04-23T08:00:00Z" w:initials="KC">
    <w:p w14:paraId="44879213" w14:textId="3ECA2805" w:rsidR="00AD0AE5" w:rsidRDefault="00AD0AE5">
      <w:pPr>
        <w:pStyle w:val="CommentText"/>
      </w:pPr>
      <w:r>
        <w:rPr>
          <w:rStyle w:val="CommentReference"/>
        </w:rPr>
        <w:annotationRef/>
      </w:r>
      <w:r>
        <w:t xml:space="preserve">Avoid using you </w:t>
      </w:r>
    </w:p>
  </w:comment>
  <w:comment w:id="482" w:author="Katelyn Campbell" w:date="2019-04-23T08:02:00Z" w:initials="KC">
    <w:p w14:paraId="2C830A47" w14:textId="17E1DC35" w:rsidR="00AD0AE5" w:rsidRDefault="00AD0AE5">
      <w:pPr>
        <w:pStyle w:val="CommentText"/>
      </w:pPr>
      <w:r>
        <w:rPr>
          <w:rStyle w:val="CommentReference"/>
        </w:rPr>
        <w:annotationRef/>
      </w:r>
      <w:r>
        <w:t>Delete what?</w:t>
      </w:r>
    </w:p>
  </w:comment>
  <w:comment w:id="483" w:author="Katelyn Campbell" w:date="2019-04-23T08:01:00Z" w:initials="KC">
    <w:p w14:paraId="6C6E2699" w14:textId="2045B024" w:rsidR="00AD0AE5" w:rsidRDefault="00AD0AE5">
      <w:pPr>
        <w:pStyle w:val="CommentText"/>
      </w:pPr>
      <w:r>
        <w:rPr>
          <w:rStyle w:val="CommentReference"/>
        </w:rPr>
        <w:annotationRef/>
      </w:r>
      <w:r>
        <w:t xml:space="preserve">While I think this statement is </w:t>
      </w:r>
      <w:proofErr w:type="gramStart"/>
      <w:r>
        <w:t>absolutely hilarious</w:t>
      </w:r>
      <w:proofErr w:type="gramEnd"/>
      <w:r>
        <w:t>, I don’t know if you should include it in your paper.</w:t>
      </w:r>
    </w:p>
  </w:comment>
  <w:comment w:id="484" w:author="Katelyn Campbell" w:date="2019-04-23T08:04:00Z" w:initials="KC">
    <w:p w14:paraId="1C7D8910" w14:textId="4BDCFD6A" w:rsidR="00AD0AE5" w:rsidRDefault="00AD0AE5">
      <w:pPr>
        <w:pStyle w:val="CommentText"/>
      </w:pPr>
      <w:r>
        <w:rPr>
          <w:rStyle w:val="CommentReference"/>
        </w:rPr>
        <w:annotationRef/>
      </w:r>
      <w:r>
        <w:t>Consider including a conclusion section to reinforce the main points/ findings of your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8D3BC5" w15:done="0"/>
  <w15:commentEx w15:paraId="00F9723D" w15:done="0"/>
  <w15:commentEx w15:paraId="7CA04DC5" w15:done="0"/>
  <w15:commentEx w15:paraId="2CD486F0" w15:done="0"/>
  <w15:commentEx w15:paraId="2EDF4C9C" w15:paraIdParent="2CD486F0" w15:done="0"/>
  <w15:commentEx w15:paraId="70497AAE" w15:done="0"/>
  <w15:commentEx w15:paraId="4DF448B7" w15:done="0"/>
  <w15:commentEx w15:paraId="2F9676B6" w15:done="0"/>
  <w15:commentEx w15:paraId="6D46A835" w15:done="0"/>
  <w15:commentEx w15:paraId="02879D52" w15:paraIdParent="6D46A835" w15:done="0"/>
  <w15:commentEx w15:paraId="145BAD09" w15:done="0"/>
  <w15:commentEx w15:paraId="2F26CCA2" w15:paraIdParent="145BAD09" w15:done="0"/>
  <w15:commentEx w15:paraId="02191D60" w15:paraIdParent="145BAD09" w15:done="0"/>
  <w15:commentEx w15:paraId="389B1D91" w15:paraIdParent="145BAD09" w15:done="0"/>
  <w15:commentEx w15:paraId="6C6B12D4" w15:done="0"/>
  <w15:commentEx w15:paraId="0DF535F3" w15:done="0"/>
  <w15:commentEx w15:paraId="4D9F2CB2" w15:done="0"/>
  <w15:commentEx w15:paraId="3A324BB0" w15:done="0"/>
  <w15:commentEx w15:paraId="7117C69D" w15:done="0"/>
  <w15:commentEx w15:paraId="1DD4BB63" w15:done="0"/>
  <w15:commentEx w15:paraId="096327BB" w15:done="0"/>
  <w15:commentEx w15:paraId="64E45122" w15:done="0"/>
  <w15:commentEx w15:paraId="6703639D" w15:done="0"/>
  <w15:commentEx w15:paraId="00771C13" w15:done="0"/>
  <w15:commentEx w15:paraId="0E70AD77" w15:done="0"/>
  <w15:commentEx w15:paraId="45BB968E" w15:done="0"/>
  <w15:commentEx w15:paraId="3ED2D462" w15:done="0"/>
  <w15:commentEx w15:paraId="16144078" w15:done="0"/>
  <w15:commentEx w15:paraId="14F0111D" w15:done="0"/>
  <w15:commentEx w15:paraId="40059FCE" w15:done="0"/>
  <w15:commentEx w15:paraId="36F0754A" w15:done="0"/>
  <w15:commentEx w15:paraId="7FB194BB" w15:paraIdParent="36F0754A" w15:done="0"/>
  <w15:commentEx w15:paraId="4F9B13A4" w15:done="0"/>
  <w15:commentEx w15:paraId="3909CC6F" w15:done="0"/>
  <w15:commentEx w15:paraId="5D1C75AF" w15:done="0"/>
  <w15:commentEx w15:paraId="28EB7BB6" w15:done="0"/>
  <w15:commentEx w15:paraId="35779AB7" w15:done="0"/>
  <w15:commentEx w15:paraId="790398B0" w15:done="0"/>
  <w15:commentEx w15:paraId="7905A890" w15:done="0"/>
  <w15:commentEx w15:paraId="77F2B920" w15:done="0"/>
  <w15:commentEx w15:paraId="0AE7AB32" w15:done="0"/>
  <w15:commentEx w15:paraId="386095B4" w15:done="0"/>
  <w15:commentEx w15:paraId="44879213" w15:done="0"/>
  <w15:commentEx w15:paraId="2C830A47" w15:done="0"/>
  <w15:commentEx w15:paraId="6C6E2699" w15:done="0"/>
  <w15:commentEx w15:paraId="1C7D89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D3BC5" w16cid:durableId="20694956"/>
  <w16cid:commentId w16cid:paraId="00F9723D" w16cid:durableId="2068920F"/>
  <w16cid:commentId w16cid:paraId="2CD486F0" w16cid:durableId="2068903F"/>
  <w16cid:commentId w16cid:paraId="2EDF4C9C" w16cid:durableId="2068B187"/>
  <w16cid:commentId w16cid:paraId="70497AAE" w16cid:durableId="20688BC0"/>
  <w16cid:commentId w16cid:paraId="4DF448B7" w16cid:durableId="20688BD7"/>
  <w16cid:commentId w16cid:paraId="2F9676B6" w16cid:durableId="20688C35"/>
  <w16cid:commentId w16cid:paraId="6D46A835" w16cid:durableId="2068B029"/>
  <w16cid:commentId w16cid:paraId="02879D52" w16cid:durableId="206930FF"/>
  <w16cid:commentId w16cid:paraId="6C6B12D4" w16cid:durableId="2068B09A"/>
  <w16cid:commentId w16cid:paraId="0DF535F3" w16cid:durableId="2068B147"/>
  <w16cid:commentId w16cid:paraId="4D9F2CB2" w16cid:durableId="2068B1E4"/>
  <w16cid:commentId w16cid:paraId="3A324BB0" w16cid:durableId="2068B0D3"/>
  <w16cid:commentId w16cid:paraId="7117C69D" w16cid:durableId="20693B42"/>
  <w16cid:commentId w16cid:paraId="1DD4BB63" w16cid:durableId="2068B0F1"/>
  <w16cid:commentId w16cid:paraId="096327BB" w16cid:durableId="2068B268"/>
  <w16cid:commentId w16cid:paraId="64E45122" w16cid:durableId="2068B2B7"/>
  <w16cid:commentId w16cid:paraId="6703639D" w16cid:durableId="2069350A"/>
  <w16cid:commentId w16cid:paraId="00771C13" w16cid:durableId="20693D21"/>
  <w16cid:commentId w16cid:paraId="0E70AD77" w16cid:durableId="2068B36B"/>
  <w16cid:commentId w16cid:paraId="45BB968E" w16cid:durableId="20693DCA"/>
  <w16cid:commentId w16cid:paraId="3ED2D462" w16cid:durableId="2068B37B"/>
  <w16cid:commentId w16cid:paraId="16144078" w16cid:durableId="20693027"/>
  <w16cid:commentId w16cid:paraId="14F0111D" w16cid:durableId="20693E2A"/>
  <w16cid:commentId w16cid:paraId="40059FCE" w16cid:durableId="20693EB2"/>
  <w16cid:commentId w16cid:paraId="36F0754A" w16cid:durableId="2068B446"/>
  <w16cid:commentId w16cid:paraId="7FB194BB" w16cid:durableId="20693F4B"/>
  <w16cid:commentId w16cid:paraId="4F9B13A4" w16cid:durableId="20694037"/>
  <w16cid:commentId w16cid:paraId="3909CC6F" w16cid:durableId="2069407E"/>
  <w16cid:commentId w16cid:paraId="5D1C75AF" w16cid:durableId="206940CD"/>
  <w16cid:commentId w16cid:paraId="28EB7BB6" w16cid:durableId="20694145"/>
  <w16cid:commentId w16cid:paraId="35779AB7" w16cid:durableId="20694206"/>
  <w16cid:commentId w16cid:paraId="790398B0" w16cid:durableId="20694374"/>
  <w16cid:commentId w16cid:paraId="7905A890" w16cid:durableId="20692DAA"/>
  <w16cid:commentId w16cid:paraId="77F2B920" w16cid:durableId="206945C7"/>
  <w16cid:commentId w16cid:paraId="0AE7AB32" w16cid:durableId="20692E19"/>
  <w16cid:commentId w16cid:paraId="386095B4" w16cid:durableId="20694474"/>
  <w16cid:commentId w16cid:paraId="44879213" w16cid:durableId="2069448D"/>
  <w16cid:commentId w16cid:paraId="2C830A47" w16cid:durableId="2069451F"/>
  <w16cid:commentId w16cid:paraId="6C6E2699" w16cid:durableId="206944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346F7" w14:textId="77777777" w:rsidR="006C4544" w:rsidRDefault="006C4544">
      <w:r>
        <w:separator/>
      </w:r>
    </w:p>
  </w:endnote>
  <w:endnote w:type="continuationSeparator" w:id="0">
    <w:p w14:paraId="00D87431" w14:textId="77777777" w:rsidR="006C4544" w:rsidRDefault="006C4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06759" w14:textId="77777777" w:rsidR="006C4544" w:rsidRDefault="006C4544">
      <w:r>
        <w:separator/>
      </w:r>
    </w:p>
  </w:footnote>
  <w:footnote w:type="continuationSeparator" w:id="0">
    <w:p w14:paraId="32ADC810" w14:textId="77777777" w:rsidR="006C4544" w:rsidRDefault="006C4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8D890" w14:textId="77777777" w:rsidR="00AD0AE5" w:rsidRDefault="00AD0AE5">
    <w:pPr>
      <w:spacing w:line="200" w:lineRule="exact"/>
    </w:pPr>
    <w:r>
      <w:pict w14:anchorId="7E7F983A">
        <v:shapetype id="_x0000_t202" coordsize="21600,21600" o:spt="202" path="m,l,21600r21600,l21600,xe">
          <v:stroke joinstyle="miter"/>
          <v:path gradientshapeok="t" o:connecttype="rect"/>
        </v:shapetype>
        <v:shape id="_x0000_s2049" type="#_x0000_t202" style="position:absolute;margin-left:365.7pt;margin-top:30.8pt;width:186.55pt;height:11.95pt;z-index:-251658752;mso-position-horizontal-relative:page;mso-position-vertical-relative:page" filled="f" stroked="f">
          <v:textbox style="mso-next-textbox:#_x0000_s2049" inset="0,0,0,0">
            <w:txbxContent>
              <w:p w14:paraId="5300C314" w14:textId="77777777" w:rsidR="00AD0AE5" w:rsidRDefault="00AD0AE5">
                <w:pPr>
                  <w:spacing w:line="220" w:lineRule="exact"/>
                  <w:ind w:left="20"/>
                </w:pPr>
                <w:r>
                  <w:rPr>
                    <w:w w:val="99"/>
                  </w:rPr>
                  <w:t>genome</w:t>
                </w:r>
                <w:r>
                  <w:t xml:space="preserve"> </w:t>
                </w:r>
                <w:r>
                  <w:rPr>
                    <w:w w:val="99"/>
                  </w:rPr>
                  <w:t>function</w:t>
                </w:r>
                <w:r>
                  <w:t xml:space="preserve"> </w:t>
                </w:r>
                <w:r>
                  <w:rPr>
                    <w:w w:val="99"/>
                  </w:rPr>
                  <w:t>phylogenetics</w:t>
                </w:r>
                <w:r>
                  <w:t xml:space="preserve">    </w:t>
                </w:r>
                <w:r>
                  <w:fldChar w:fldCharType="begin"/>
                </w:r>
                <w:r>
                  <w:rPr>
                    <w:w w:val="99"/>
                  </w:rPr>
                  <w:instrText xml:space="preserve"> PAGE </w:instrText>
                </w:r>
                <w:r>
                  <w:fldChar w:fldCharType="separate"/>
                </w:r>
                <w:r>
                  <w:t>2</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0238"/>
    <w:multiLevelType w:val="hybridMultilevel"/>
    <w:tmpl w:val="BA642162"/>
    <w:lvl w:ilvl="0" w:tplc="81946F8C">
      <w:numFmt w:val="bullet"/>
      <w:lvlText w:val="•"/>
      <w:lvlJc w:val="left"/>
      <w:pPr>
        <w:ind w:left="720" w:hanging="360"/>
      </w:pPr>
      <w:rPr>
        <w:rFonts w:ascii="Times New Roman" w:eastAsia="Times New Roman" w:hAnsi="Times New Roman" w:cs="Times New Roman" w:hint="default"/>
        <w:w w:val="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07A91"/>
    <w:multiLevelType w:val="hybridMultilevel"/>
    <w:tmpl w:val="CF6CDDF2"/>
    <w:lvl w:ilvl="0" w:tplc="0409000F">
      <w:start w:val="1"/>
      <w:numFmt w:val="decimal"/>
      <w:lvlText w:val="%1."/>
      <w:lvlJc w:val="left"/>
      <w:pPr>
        <w:ind w:left="720" w:hanging="360"/>
      </w:pPr>
      <w:rPr>
        <w:rFonts w:hint="default"/>
        <w:w w:val="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84B85"/>
    <w:multiLevelType w:val="hybridMultilevel"/>
    <w:tmpl w:val="DFCE8A0C"/>
    <w:lvl w:ilvl="0" w:tplc="81946F8C">
      <w:numFmt w:val="bullet"/>
      <w:lvlText w:val="•"/>
      <w:lvlJc w:val="left"/>
      <w:pPr>
        <w:ind w:left="720" w:hanging="360"/>
      </w:pPr>
      <w:rPr>
        <w:rFonts w:ascii="Times New Roman" w:eastAsia="Times New Roman" w:hAnsi="Times New Roman" w:cs="Times New Roman" w:hint="default"/>
        <w:w w:val="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23DAD"/>
    <w:multiLevelType w:val="hybridMultilevel"/>
    <w:tmpl w:val="C0C607C4"/>
    <w:lvl w:ilvl="0" w:tplc="81946F8C">
      <w:numFmt w:val="bullet"/>
      <w:lvlText w:val="•"/>
      <w:lvlJc w:val="left"/>
      <w:pPr>
        <w:ind w:left="720" w:hanging="360"/>
      </w:pPr>
      <w:rPr>
        <w:rFonts w:ascii="Times New Roman" w:eastAsia="Times New Roman" w:hAnsi="Times New Roman" w:cs="Times New Roman" w:hint="default"/>
        <w:w w:val="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24B09"/>
    <w:multiLevelType w:val="hybridMultilevel"/>
    <w:tmpl w:val="CFA0C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845A1"/>
    <w:multiLevelType w:val="hybridMultilevel"/>
    <w:tmpl w:val="2F320734"/>
    <w:lvl w:ilvl="0" w:tplc="81946F8C">
      <w:numFmt w:val="bullet"/>
      <w:lvlText w:val="•"/>
      <w:lvlJc w:val="left"/>
      <w:pPr>
        <w:ind w:left="1080" w:hanging="360"/>
      </w:pPr>
      <w:rPr>
        <w:rFonts w:ascii="Times New Roman" w:eastAsia="Times New Roman" w:hAnsi="Times New Roman" w:cs="Times New Roman" w:hint="default"/>
        <w:w w:val="9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636B83"/>
    <w:multiLevelType w:val="multilevel"/>
    <w:tmpl w:val="8A2C1C6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7C39636C"/>
    <w:multiLevelType w:val="hybridMultilevel"/>
    <w:tmpl w:val="D40A3956"/>
    <w:lvl w:ilvl="0" w:tplc="81946F8C">
      <w:numFmt w:val="bullet"/>
      <w:lvlText w:val="•"/>
      <w:lvlJc w:val="left"/>
      <w:pPr>
        <w:ind w:left="720" w:hanging="360"/>
      </w:pPr>
      <w:rPr>
        <w:rFonts w:ascii="Times New Roman" w:eastAsia="Times New Roman" w:hAnsi="Times New Roman" w:cs="Times New Roman" w:hint="default"/>
        <w:w w:val="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4"/>
  </w:num>
  <w:num w:numId="5">
    <w:abstractNumId w:val="5"/>
  </w:num>
  <w:num w:numId="6">
    <w:abstractNumId w:val="2"/>
  </w:num>
  <w:num w:numId="7">
    <w:abstractNumId w:val="0"/>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Campbell">
    <w15:presenceInfo w15:providerId="Windows Live" w15:userId="8ed896a4ba260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913"/>
    <w:rsid w:val="000C1715"/>
    <w:rsid w:val="000D3921"/>
    <w:rsid w:val="000D595B"/>
    <w:rsid w:val="000E5E32"/>
    <w:rsid w:val="00114AB8"/>
    <w:rsid w:val="00115D66"/>
    <w:rsid w:val="001C07E4"/>
    <w:rsid w:val="0021769E"/>
    <w:rsid w:val="00245790"/>
    <w:rsid w:val="002D6BA8"/>
    <w:rsid w:val="00323817"/>
    <w:rsid w:val="0037542D"/>
    <w:rsid w:val="00414750"/>
    <w:rsid w:val="004F690E"/>
    <w:rsid w:val="00567548"/>
    <w:rsid w:val="00684BCD"/>
    <w:rsid w:val="006C4544"/>
    <w:rsid w:val="00773E5E"/>
    <w:rsid w:val="007E1918"/>
    <w:rsid w:val="00826CB3"/>
    <w:rsid w:val="008A43B4"/>
    <w:rsid w:val="008F6765"/>
    <w:rsid w:val="00993C4A"/>
    <w:rsid w:val="009B1A5A"/>
    <w:rsid w:val="00AD0AE5"/>
    <w:rsid w:val="00B20802"/>
    <w:rsid w:val="00B37BDE"/>
    <w:rsid w:val="00B61C69"/>
    <w:rsid w:val="00D3730A"/>
    <w:rsid w:val="00D5395F"/>
    <w:rsid w:val="00D73BD0"/>
    <w:rsid w:val="00D761E3"/>
    <w:rsid w:val="00E308E3"/>
    <w:rsid w:val="00EE7BAE"/>
    <w:rsid w:val="00F05EC7"/>
    <w:rsid w:val="00F50913"/>
    <w:rsid w:val="00F71902"/>
    <w:rsid w:val="00F853BF"/>
    <w:rsid w:val="00FF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1C68C2"/>
  <w15:docId w15:val="{71450D1D-0265-4E4A-9587-47B081F1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F05E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EC7"/>
    <w:rPr>
      <w:rFonts w:ascii="Segoe UI" w:hAnsi="Segoe UI" w:cs="Segoe UI"/>
      <w:sz w:val="18"/>
      <w:szCs w:val="18"/>
    </w:rPr>
  </w:style>
  <w:style w:type="character" w:styleId="CommentReference">
    <w:name w:val="annotation reference"/>
    <w:basedOn w:val="DefaultParagraphFont"/>
    <w:uiPriority w:val="99"/>
    <w:semiHidden/>
    <w:unhideWhenUsed/>
    <w:rsid w:val="00D5395F"/>
    <w:rPr>
      <w:sz w:val="16"/>
      <w:szCs w:val="16"/>
    </w:rPr>
  </w:style>
  <w:style w:type="paragraph" w:styleId="CommentText">
    <w:name w:val="annotation text"/>
    <w:basedOn w:val="Normal"/>
    <w:link w:val="CommentTextChar"/>
    <w:uiPriority w:val="99"/>
    <w:semiHidden/>
    <w:unhideWhenUsed/>
    <w:rsid w:val="00D5395F"/>
  </w:style>
  <w:style w:type="character" w:customStyle="1" w:styleId="CommentTextChar">
    <w:name w:val="Comment Text Char"/>
    <w:basedOn w:val="DefaultParagraphFont"/>
    <w:link w:val="CommentText"/>
    <w:uiPriority w:val="99"/>
    <w:semiHidden/>
    <w:rsid w:val="00D5395F"/>
  </w:style>
  <w:style w:type="paragraph" w:styleId="CommentSubject">
    <w:name w:val="annotation subject"/>
    <w:basedOn w:val="CommentText"/>
    <w:next w:val="CommentText"/>
    <w:link w:val="CommentSubjectChar"/>
    <w:uiPriority w:val="99"/>
    <w:semiHidden/>
    <w:unhideWhenUsed/>
    <w:rsid w:val="00D5395F"/>
    <w:rPr>
      <w:b/>
      <w:bCs/>
    </w:rPr>
  </w:style>
  <w:style w:type="character" w:customStyle="1" w:styleId="CommentSubjectChar">
    <w:name w:val="Comment Subject Char"/>
    <w:basedOn w:val="CommentTextChar"/>
    <w:link w:val="CommentSubject"/>
    <w:uiPriority w:val="99"/>
    <w:semiHidden/>
    <w:rsid w:val="00D5395F"/>
    <w:rPr>
      <w:b/>
      <w:bCs/>
    </w:rPr>
  </w:style>
  <w:style w:type="paragraph" w:styleId="ListParagraph">
    <w:name w:val="List Paragraph"/>
    <w:basedOn w:val="Normal"/>
    <w:uiPriority w:val="34"/>
    <w:qFormat/>
    <w:rsid w:val="000E5E32"/>
    <w:pPr>
      <w:ind w:left="720"/>
      <w:contextualSpacing/>
    </w:pPr>
  </w:style>
  <w:style w:type="character" w:styleId="PlaceholderText">
    <w:name w:val="Placeholder Text"/>
    <w:basedOn w:val="DefaultParagraphFont"/>
    <w:uiPriority w:val="99"/>
    <w:semiHidden/>
    <w:rsid w:val="009B1A5A"/>
    <w:rPr>
      <w:color w:val="808080"/>
    </w:rPr>
  </w:style>
  <w:style w:type="paragraph" w:styleId="Revision">
    <w:name w:val="Revision"/>
    <w:hidden/>
    <w:uiPriority w:val="99"/>
    <w:semiHidden/>
    <w:rsid w:val="00114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hyperlink" Target="http://www.nature.com/articles/nature10625" TargetMode="External"/><Relationship Id="rId3" Type="http://schemas.openxmlformats.org/officeDocument/2006/relationships/settings" Target="settings.xml"/><Relationship Id="rId21" Type="http://schemas.openxmlformats.org/officeDocument/2006/relationships/hyperlink" Target="https://dx.plos.org/10.1371/journal.pcbi.1004472" TargetMode="External"/><Relationship Id="rId7" Type="http://schemas.openxmlformats.org/officeDocument/2006/relationships/comments" Target="comments.xml"/><Relationship Id="rId12" Type="http://schemas.openxmlformats.org/officeDocument/2006/relationships/hyperlink" Target="https://dill-picl.org/projects/gomap/gomap-datasets" TargetMode="External"/><Relationship Id="rId17" Type="http://schemas.openxmlformats.org/officeDocument/2006/relationships/hyperlink" Target="http://doi.wiley.com/10.1002/pld3.52" TargetMode="External"/><Relationship Id="rId2" Type="http://schemas.openxmlformats.org/officeDocument/2006/relationships/styles" Target="styles.xml"/><Relationship Id="rId16" Type="http://schemas.openxmlformats.org/officeDocument/2006/relationships/hyperlink" Target="http://doi.wiley.com/10.1002/pld3.52" TargetMode="External"/><Relationship Id="rId20" Type="http://schemas.openxmlformats.org/officeDocument/2006/relationships/hyperlink" Target="https://dx.plos.org/10.1371/journal.pcbi.10044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microsoft.com/office/2011/relationships/people" Target="people.xml"/><Relationship Id="rId10" Type="http://schemas.openxmlformats.org/officeDocument/2006/relationships/image" Target="media/image1.jpeg"/><Relationship Id="rId19" Type="http://schemas.openxmlformats.org/officeDocument/2006/relationships/hyperlink" Target="http://www.nature.com/articles/nature10625"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TotalTime>
  <Pages>6</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Katelyn Campbell</cp:lastModifiedBy>
  <cp:revision>7</cp:revision>
  <dcterms:created xsi:type="dcterms:W3CDTF">2019-04-22T23:22:00Z</dcterms:created>
  <dcterms:modified xsi:type="dcterms:W3CDTF">2019-04-23T13:51:00Z</dcterms:modified>
</cp:coreProperties>
</file>